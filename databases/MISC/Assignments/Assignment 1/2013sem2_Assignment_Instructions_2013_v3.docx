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7DF" w:rsidRDefault="00BF47DF" w:rsidP="00BF47DF">
      <w:pPr>
        <w:ind w:left="-142"/>
        <w:jc w:val="both"/>
        <w:rPr>
          <w:rFonts w:ascii="Arial" w:hAnsi="Arial" w:cs="Arial"/>
          <w:noProof/>
          <w:sz w:val="52"/>
        </w:rPr>
      </w:pPr>
      <w:ins w:id="0" w:author="Lynne M-St" w:date="2012-03-08T13:16:00Z">
        <w:r>
          <w:rPr>
            <w:noProof/>
            <w:lang w:eastAsia="en-NZ"/>
          </w:rPr>
          <w:drawing>
            <wp:inline distT="0" distB="0" distL="0" distR="0" wp14:anchorId="623934E9" wp14:editId="47AFC315">
              <wp:extent cx="6619461" cy="709697"/>
              <wp:effectExtent l="0" t="0" r="0" b="0"/>
              <wp:docPr id="13" name="Picture 13" descr="Description: E:\012_Waiariki\CTC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012_Waiariki\CTC20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5709" cy="709295"/>
                      </a:xfrm>
                      <a:prstGeom prst="rect">
                        <a:avLst/>
                      </a:prstGeom>
                      <a:noFill/>
                      <a:ln>
                        <a:noFill/>
                      </a:ln>
                    </pic:spPr>
                  </pic:pic>
                </a:graphicData>
              </a:graphic>
            </wp:inline>
          </w:drawing>
        </w:r>
      </w:ins>
    </w:p>
    <w:p w:rsidR="00BF47DF" w:rsidRPr="00714252" w:rsidRDefault="00BF47DF" w:rsidP="00BF47DF">
      <w:pPr>
        <w:rPr>
          <w:rFonts w:asciiTheme="minorHAnsi" w:hAnsiTheme="minorHAnsi" w:cstheme="minorHAnsi"/>
          <w:b/>
          <w:szCs w:val="24"/>
        </w:rPr>
      </w:pPr>
      <w:r w:rsidRPr="00714252">
        <w:rPr>
          <w:rFonts w:asciiTheme="minorHAnsi" w:hAnsiTheme="minorHAnsi" w:cstheme="minorHAnsi"/>
          <w:b/>
          <w:szCs w:val="24"/>
        </w:rPr>
        <w:t>COMP.</w:t>
      </w:r>
      <w:r w:rsidRPr="00BF47DF">
        <w:t xml:space="preserve"> </w:t>
      </w:r>
      <w:r w:rsidRPr="00BF47DF">
        <w:rPr>
          <w:rFonts w:asciiTheme="minorHAnsi" w:hAnsiTheme="minorHAnsi" w:cstheme="minorHAnsi"/>
          <w:b/>
          <w:szCs w:val="24"/>
        </w:rPr>
        <w:t xml:space="preserve">6108 Database Design and Development </w:t>
      </w:r>
      <w:r>
        <w:rPr>
          <w:rFonts w:asciiTheme="minorHAnsi" w:hAnsiTheme="minorHAnsi" w:cstheme="minorHAnsi"/>
          <w:b/>
          <w:szCs w:val="24"/>
        </w:rPr>
        <w:tab/>
      </w:r>
      <w:r>
        <w:rPr>
          <w:rFonts w:asciiTheme="minorHAnsi" w:hAnsiTheme="minorHAnsi" w:cstheme="minorHAnsi"/>
          <w:b/>
          <w:szCs w:val="24"/>
        </w:rPr>
        <w:tab/>
      </w:r>
      <w:r>
        <w:rPr>
          <w:rFonts w:asciiTheme="minorHAnsi" w:hAnsiTheme="minorHAnsi" w:cstheme="minorHAnsi"/>
          <w:b/>
          <w:szCs w:val="24"/>
        </w:rPr>
        <w:tab/>
      </w:r>
      <w:r>
        <w:rPr>
          <w:rFonts w:asciiTheme="minorHAnsi" w:hAnsiTheme="minorHAnsi" w:cstheme="minorHAnsi"/>
          <w:b/>
          <w:szCs w:val="24"/>
        </w:rPr>
        <w:tab/>
      </w:r>
      <w:r>
        <w:rPr>
          <w:rFonts w:asciiTheme="minorHAnsi" w:hAnsiTheme="minorHAnsi" w:cstheme="minorHAnsi"/>
          <w:b/>
          <w:szCs w:val="24"/>
        </w:rPr>
        <w:tab/>
      </w:r>
      <w:r>
        <w:rPr>
          <w:rFonts w:asciiTheme="minorHAnsi" w:hAnsiTheme="minorHAnsi" w:cstheme="minorHAnsi"/>
          <w:b/>
          <w:noProof/>
          <w:szCs w:val="24"/>
        </w:rPr>
        <w:t>Semester 2 2013</w:t>
      </w:r>
    </w:p>
    <w:p w:rsidR="00BF47DF" w:rsidRPr="00367F55" w:rsidRDefault="00BF47DF" w:rsidP="00BF47DF">
      <w:pPr>
        <w:pStyle w:val="Heading2"/>
        <w:jc w:val="center"/>
        <w:rPr>
          <w:rFonts w:asciiTheme="minorHAnsi" w:eastAsia="SimSun" w:hAnsiTheme="minorHAnsi" w:cstheme="minorHAnsi"/>
          <w:bCs/>
          <w:sz w:val="40"/>
          <w:szCs w:val="40"/>
        </w:rPr>
      </w:pPr>
      <w:r>
        <w:rPr>
          <w:rFonts w:asciiTheme="minorHAnsi" w:eastAsia="SimSun" w:hAnsiTheme="minorHAnsi" w:cstheme="minorHAnsi"/>
          <w:sz w:val="40"/>
          <w:szCs w:val="40"/>
        </w:rPr>
        <w:t>Assignment</w:t>
      </w:r>
    </w:p>
    <w:tbl>
      <w:tblPr>
        <w:tblStyle w:val="TableGrid"/>
        <w:tblpPr w:leftFromText="180" w:rightFromText="180" w:vertAnchor="text" w:horzAnchor="margin" w:tblpXSpec="center" w:tblpY="312"/>
        <w:tblW w:w="10383" w:type="dxa"/>
        <w:tblLook w:val="04A0" w:firstRow="1" w:lastRow="0" w:firstColumn="1" w:lastColumn="0" w:noHBand="0" w:noVBand="1"/>
      </w:tblPr>
      <w:tblGrid>
        <w:gridCol w:w="1242"/>
        <w:gridCol w:w="9141"/>
      </w:tblGrid>
      <w:tr w:rsidR="00FB13AF" w:rsidRPr="00C93AA2" w:rsidTr="00A05D6F">
        <w:tc>
          <w:tcPr>
            <w:tcW w:w="10383" w:type="dxa"/>
            <w:gridSpan w:val="2"/>
            <w:shd w:val="clear" w:color="auto" w:fill="BFBFBF" w:themeFill="background1" w:themeFillShade="BF"/>
          </w:tcPr>
          <w:p w:rsidR="00FB13AF" w:rsidRPr="00C93AA2" w:rsidRDefault="00FB13AF" w:rsidP="00491755">
            <w:pPr>
              <w:spacing w:before="120" w:after="120"/>
              <w:rPr>
                <w:rFonts w:ascii="Times New Roman" w:hAnsi="Times New Roman"/>
                <w:b/>
                <w:sz w:val="20"/>
              </w:rPr>
            </w:pPr>
            <w:r w:rsidRPr="00C93AA2">
              <w:rPr>
                <w:rFonts w:ascii="Times New Roman" w:hAnsi="Times New Roman"/>
                <w:b/>
                <w:sz w:val="20"/>
              </w:rPr>
              <w:t xml:space="preserve">Learning outcomes assessed:  </w:t>
            </w:r>
          </w:p>
        </w:tc>
      </w:tr>
      <w:tr w:rsidR="00FB13AF" w:rsidRPr="0067448E" w:rsidTr="00A05D6F">
        <w:tc>
          <w:tcPr>
            <w:tcW w:w="1242" w:type="dxa"/>
          </w:tcPr>
          <w:p w:rsidR="00FB13AF" w:rsidRPr="00FB13AF" w:rsidRDefault="00FB13AF" w:rsidP="00FB13AF">
            <w:pPr>
              <w:keepNext/>
              <w:widowControl/>
              <w:spacing w:before="40" w:after="40"/>
              <w:rPr>
                <w:rFonts w:cs="Arial"/>
                <w:szCs w:val="18"/>
              </w:rPr>
            </w:pPr>
            <w:r w:rsidRPr="00FB13AF">
              <w:rPr>
                <w:rFonts w:cs="Arial"/>
                <w:szCs w:val="18"/>
              </w:rPr>
              <w:t>Part 1</w:t>
            </w:r>
          </w:p>
        </w:tc>
        <w:tc>
          <w:tcPr>
            <w:tcW w:w="9141" w:type="dxa"/>
          </w:tcPr>
          <w:p w:rsidR="00A05D6F" w:rsidRPr="008F0D0B" w:rsidRDefault="00A05D6F" w:rsidP="00A05D6F">
            <w:pPr>
              <w:pStyle w:val="ListParagraph"/>
              <w:widowControl/>
              <w:numPr>
                <w:ilvl w:val="0"/>
                <w:numId w:val="30"/>
              </w:numPr>
              <w:spacing w:before="40" w:after="40"/>
              <w:rPr>
                <w:rFonts w:cs="Arial"/>
                <w:szCs w:val="18"/>
              </w:rPr>
            </w:pPr>
            <w:r w:rsidRPr="008F0D0B">
              <w:rPr>
                <w:rFonts w:cs="Arial"/>
                <w:szCs w:val="18"/>
              </w:rPr>
              <w:t>Explain the role of a DBMS within a business</w:t>
            </w:r>
            <w:r>
              <w:rPr>
                <w:rFonts w:cs="Arial"/>
                <w:szCs w:val="18"/>
              </w:rPr>
              <w:t>.</w:t>
            </w:r>
          </w:p>
          <w:p w:rsidR="00A05D6F" w:rsidRPr="008F0D0B" w:rsidRDefault="00A05D6F" w:rsidP="00A05D6F">
            <w:pPr>
              <w:pStyle w:val="ListParagraph"/>
              <w:widowControl/>
              <w:numPr>
                <w:ilvl w:val="0"/>
                <w:numId w:val="30"/>
              </w:numPr>
              <w:spacing w:before="40" w:after="40"/>
              <w:rPr>
                <w:szCs w:val="18"/>
                <w:lang w:val="en-GB"/>
              </w:rPr>
            </w:pPr>
            <w:r w:rsidRPr="008F0D0B">
              <w:rPr>
                <w:szCs w:val="18"/>
                <w:lang w:val="en-GB"/>
              </w:rPr>
              <w:t>Produce a conceptual data model for a given set of requirements</w:t>
            </w:r>
            <w:r>
              <w:rPr>
                <w:szCs w:val="18"/>
                <w:lang w:val="en-GB"/>
              </w:rPr>
              <w:t>.</w:t>
            </w:r>
          </w:p>
          <w:p w:rsidR="00A05D6F" w:rsidRPr="008F0D0B" w:rsidRDefault="00A05D6F" w:rsidP="00A05D6F">
            <w:pPr>
              <w:pStyle w:val="ListParagraph"/>
              <w:widowControl/>
              <w:numPr>
                <w:ilvl w:val="0"/>
                <w:numId w:val="30"/>
              </w:numPr>
              <w:spacing w:before="40" w:after="40"/>
              <w:rPr>
                <w:szCs w:val="18"/>
                <w:lang w:val="en-GB"/>
              </w:rPr>
            </w:pPr>
            <w:r w:rsidRPr="008F0D0B">
              <w:rPr>
                <w:szCs w:val="18"/>
                <w:lang w:val="en-GB"/>
              </w:rPr>
              <w:t>Develop a logical database design for a given set of requirements</w:t>
            </w:r>
            <w:r>
              <w:rPr>
                <w:szCs w:val="18"/>
                <w:lang w:val="en-GB"/>
              </w:rPr>
              <w:t>.</w:t>
            </w:r>
          </w:p>
          <w:p w:rsidR="00FB13AF" w:rsidRPr="00A05D6F" w:rsidRDefault="00FB13AF" w:rsidP="00A05D6F">
            <w:pPr>
              <w:widowControl/>
              <w:spacing w:before="40" w:after="40"/>
              <w:ind w:left="176"/>
              <w:rPr>
                <w:rFonts w:cs="Arial"/>
                <w:szCs w:val="18"/>
              </w:rPr>
            </w:pPr>
          </w:p>
        </w:tc>
      </w:tr>
      <w:tr w:rsidR="00FB13AF" w:rsidRPr="0067448E" w:rsidTr="00A05D6F">
        <w:tc>
          <w:tcPr>
            <w:tcW w:w="1242" w:type="dxa"/>
          </w:tcPr>
          <w:p w:rsidR="00FB13AF" w:rsidRPr="0067448E" w:rsidRDefault="00FB13AF" w:rsidP="00FB13AF">
            <w:pPr>
              <w:pStyle w:val="ListParagraph"/>
              <w:keepNext/>
              <w:widowControl/>
              <w:spacing w:before="40" w:after="40"/>
              <w:ind w:left="0"/>
              <w:contextualSpacing w:val="0"/>
              <w:rPr>
                <w:rFonts w:cs="Arial"/>
                <w:szCs w:val="18"/>
              </w:rPr>
            </w:pPr>
            <w:r>
              <w:rPr>
                <w:rFonts w:cs="Arial"/>
                <w:szCs w:val="18"/>
              </w:rPr>
              <w:t>Part 2</w:t>
            </w:r>
          </w:p>
        </w:tc>
        <w:tc>
          <w:tcPr>
            <w:tcW w:w="9141" w:type="dxa"/>
          </w:tcPr>
          <w:p w:rsidR="00A05D6F" w:rsidRPr="00A05D6F" w:rsidRDefault="00A05D6F" w:rsidP="00A05D6F">
            <w:pPr>
              <w:pStyle w:val="ListParagraph"/>
              <w:widowControl/>
              <w:numPr>
                <w:ilvl w:val="0"/>
                <w:numId w:val="30"/>
              </w:numPr>
              <w:spacing w:before="40" w:after="40"/>
              <w:rPr>
                <w:szCs w:val="18"/>
                <w:lang w:val="en-GB"/>
              </w:rPr>
            </w:pPr>
            <w:r w:rsidRPr="00A05D6F">
              <w:rPr>
                <w:szCs w:val="18"/>
                <w:lang w:val="en-GB"/>
              </w:rPr>
              <w:t>Implement a physical design from a given logical design.</w:t>
            </w:r>
          </w:p>
          <w:p w:rsidR="00A05D6F" w:rsidRPr="00A05D6F" w:rsidRDefault="00A05D6F" w:rsidP="00A05D6F">
            <w:pPr>
              <w:pStyle w:val="ListParagraph"/>
              <w:widowControl/>
              <w:numPr>
                <w:ilvl w:val="0"/>
                <w:numId w:val="30"/>
              </w:numPr>
              <w:spacing w:before="40" w:after="40"/>
              <w:rPr>
                <w:szCs w:val="18"/>
                <w:lang w:val="en-GB"/>
              </w:rPr>
            </w:pPr>
            <w:r w:rsidRPr="00A05D6F">
              <w:rPr>
                <w:szCs w:val="18"/>
                <w:lang w:val="en-GB"/>
              </w:rPr>
              <w:t>Demonstrate understanding of usability issues in Database Management.</w:t>
            </w:r>
          </w:p>
          <w:p w:rsidR="00FB13AF" w:rsidRPr="0067448E" w:rsidRDefault="00FB13AF" w:rsidP="00FB13AF">
            <w:pPr>
              <w:pStyle w:val="ListParagraph"/>
              <w:keepNext/>
              <w:widowControl/>
              <w:spacing w:before="40" w:after="40"/>
              <w:ind w:left="1080"/>
              <w:contextualSpacing w:val="0"/>
              <w:rPr>
                <w:rFonts w:cs="Arial"/>
                <w:szCs w:val="18"/>
              </w:rPr>
            </w:pPr>
          </w:p>
        </w:tc>
      </w:tr>
    </w:tbl>
    <w:p w:rsidR="00BF47DF" w:rsidRDefault="00BF47DF" w:rsidP="00BF47DF">
      <w:pPr>
        <w:rPr>
          <w:rFonts w:ascii="Arial" w:hAnsi="Arial" w:cs="Arial"/>
        </w:rPr>
      </w:pPr>
    </w:p>
    <w:p w:rsidR="00FB13AF" w:rsidRDefault="00FB13AF" w:rsidP="00BF47DF">
      <w:pPr>
        <w:rPr>
          <w:rFonts w:ascii="Arial" w:hAnsi="Arial" w:cs="Arial"/>
        </w:rPr>
      </w:pPr>
    </w:p>
    <w:tbl>
      <w:tblPr>
        <w:tblpPr w:leftFromText="180" w:rightFromText="180" w:vertAnchor="text" w:horzAnchor="margin" w:tblpXSpec="center" w:tblpY="-25"/>
        <w:tblW w:w="10220" w:type="dxa"/>
        <w:tblLayout w:type="fixed"/>
        <w:tblLook w:val="0000" w:firstRow="0" w:lastRow="0" w:firstColumn="0" w:lastColumn="0" w:noHBand="0" w:noVBand="0"/>
      </w:tblPr>
      <w:tblGrid>
        <w:gridCol w:w="3227"/>
        <w:gridCol w:w="3363"/>
        <w:gridCol w:w="1760"/>
        <w:gridCol w:w="1870"/>
      </w:tblGrid>
      <w:tr w:rsidR="00BF47DF" w:rsidRPr="000F5538" w:rsidTr="00A05D6F">
        <w:trPr>
          <w:trHeight w:val="137"/>
        </w:trPr>
        <w:tc>
          <w:tcPr>
            <w:tcW w:w="322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F47DF" w:rsidRPr="00367F55" w:rsidRDefault="00BF47DF" w:rsidP="00491755">
            <w:pPr>
              <w:pStyle w:val="Default"/>
              <w:spacing w:before="120" w:after="120"/>
              <w:ind w:left="440"/>
              <w:jc w:val="center"/>
              <w:rPr>
                <w:rFonts w:asciiTheme="minorHAnsi" w:eastAsia="SimSun" w:hAnsiTheme="minorHAnsi" w:cstheme="minorHAnsi"/>
                <w:color w:val="auto"/>
                <w:lang w:val="en-GB" w:eastAsia="zh-CN"/>
              </w:rPr>
            </w:pPr>
            <w:r w:rsidRPr="00367F55">
              <w:rPr>
                <w:rFonts w:asciiTheme="minorHAnsi" w:eastAsia="SimSun" w:hAnsiTheme="minorHAnsi" w:cstheme="minorHAnsi"/>
                <w:color w:val="auto"/>
                <w:lang w:val="en-GB" w:eastAsia="zh-CN"/>
              </w:rPr>
              <w:t>Assessment</w:t>
            </w:r>
            <w:r>
              <w:rPr>
                <w:rFonts w:asciiTheme="minorHAnsi" w:eastAsia="SimSun" w:hAnsiTheme="minorHAnsi" w:cstheme="minorHAnsi"/>
                <w:color w:val="auto"/>
                <w:lang w:val="en-GB" w:eastAsia="zh-CN"/>
              </w:rPr>
              <w:t xml:space="preserve"> Parts</w:t>
            </w:r>
          </w:p>
        </w:tc>
        <w:tc>
          <w:tcPr>
            <w:tcW w:w="3363" w:type="dxa"/>
            <w:tcBorders>
              <w:top w:val="single" w:sz="6" w:space="0" w:color="000000"/>
              <w:left w:val="single" w:sz="4" w:space="0" w:color="000000"/>
              <w:bottom w:val="single" w:sz="6" w:space="0" w:color="000000"/>
              <w:right w:val="single" w:sz="4" w:space="0" w:color="000000"/>
            </w:tcBorders>
            <w:shd w:val="clear" w:color="auto" w:fill="D9D9D9"/>
            <w:vAlign w:val="center"/>
          </w:tcPr>
          <w:p w:rsidR="00BF47DF" w:rsidRPr="00367F55" w:rsidRDefault="00BF47DF" w:rsidP="00491755">
            <w:pPr>
              <w:pStyle w:val="Default"/>
              <w:spacing w:before="120" w:after="120"/>
              <w:ind w:left="119"/>
              <w:jc w:val="center"/>
              <w:rPr>
                <w:rFonts w:asciiTheme="minorHAnsi" w:eastAsia="SimSun" w:hAnsiTheme="minorHAnsi" w:cstheme="minorHAnsi"/>
                <w:color w:val="auto"/>
                <w:lang w:val="en-GB" w:eastAsia="zh-CN"/>
              </w:rPr>
            </w:pPr>
            <w:r>
              <w:rPr>
                <w:rFonts w:asciiTheme="minorHAnsi" w:eastAsia="SimSun" w:hAnsiTheme="minorHAnsi" w:cstheme="minorHAnsi"/>
                <w:color w:val="auto"/>
                <w:lang w:val="en-GB" w:eastAsia="zh-CN"/>
              </w:rPr>
              <w:t xml:space="preserve">Due </w:t>
            </w:r>
            <w:r w:rsidRPr="00367F55">
              <w:rPr>
                <w:rFonts w:asciiTheme="minorHAnsi" w:eastAsia="SimSun" w:hAnsiTheme="minorHAnsi" w:cstheme="minorHAnsi"/>
                <w:color w:val="auto"/>
                <w:lang w:val="en-GB" w:eastAsia="zh-CN"/>
              </w:rPr>
              <w:t>Date</w:t>
            </w:r>
          </w:p>
        </w:tc>
        <w:tc>
          <w:tcPr>
            <w:tcW w:w="1760" w:type="dxa"/>
            <w:tcBorders>
              <w:top w:val="single" w:sz="6" w:space="0" w:color="000000"/>
              <w:left w:val="single" w:sz="4" w:space="0" w:color="000000"/>
              <w:bottom w:val="single" w:sz="6" w:space="0" w:color="000000"/>
              <w:right w:val="single" w:sz="4" w:space="0" w:color="000000"/>
            </w:tcBorders>
            <w:shd w:val="clear" w:color="auto" w:fill="D9D9D9"/>
            <w:vAlign w:val="center"/>
          </w:tcPr>
          <w:p w:rsidR="00BF47DF" w:rsidRPr="00367F55" w:rsidRDefault="00BF47DF" w:rsidP="00491755">
            <w:pPr>
              <w:pStyle w:val="Default"/>
              <w:spacing w:before="120" w:after="120"/>
              <w:ind w:left="440"/>
              <w:jc w:val="center"/>
              <w:rPr>
                <w:rFonts w:asciiTheme="minorHAnsi" w:eastAsia="SimSun" w:hAnsiTheme="minorHAnsi" w:cstheme="minorHAnsi"/>
                <w:color w:val="auto"/>
                <w:lang w:val="en-GB" w:eastAsia="zh-CN"/>
              </w:rPr>
            </w:pPr>
            <w:r w:rsidRPr="00367F55">
              <w:rPr>
                <w:rFonts w:asciiTheme="minorHAnsi" w:eastAsia="SimSun" w:hAnsiTheme="minorHAnsi" w:cstheme="minorHAnsi"/>
                <w:color w:val="auto"/>
                <w:lang w:val="en-GB" w:eastAsia="zh-CN"/>
              </w:rPr>
              <w:t>Marks</w:t>
            </w:r>
          </w:p>
        </w:tc>
        <w:tc>
          <w:tcPr>
            <w:tcW w:w="1870" w:type="dxa"/>
            <w:tcBorders>
              <w:top w:val="single" w:sz="6" w:space="0" w:color="000000"/>
              <w:left w:val="single" w:sz="4" w:space="0" w:color="000000"/>
              <w:bottom w:val="single" w:sz="6" w:space="0" w:color="000000"/>
              <w:right w:val="single" w:sz="4" w:space="0" w:color="000000"/>
            </w:tcBorders>
            <w:shd w:val="clear" w:color="auto" w:fill="D9D9D9"/>
            <w:vAlign w:val="center"/>
          </w:tcPr>
          <w:p w:rsidR="00BF47DF" w:rsidRPr="00367F55" w:rsidRDefault="00BF47DF" w:rsidP="00491755">
            <w:pPr>
              <w:pStyle w:val="Default"/>
              <w:spacing w:before="120" w:after="120"/>
              <w:ind w:left="440"/>
              <w:jc w:val="center"/>
              <w:rPr>
                <w:rFonts w:asciiTheme="minorHAnsi" w:eastAsia="SimSun" w:hAnsiTheme="minorHAnsi" w:cstheme="minorHAnsi"/>
                <w:color w:val="auto"/>
                <w:lang w:val="en-GB" w:eastAsia="zh-CN"/>
              </w:rPr>
            </w:pPr>
            <w:r w:rsidRPr="00367F55">
              <w:rPr>
                <w:rFonts w:asciiTheme="minorHAnsi" w:eastAsia="SimSun" w:hAnsiTheme="minorHAnsi" w:cstheme="minorHAnsi"/>
                <w:color w:val="auto"/>
                <w:lang w:val="en-GB" w:eastAsia="zh-CN"/>
              </w:rPr>
              <w:t>Weighting</w:t>
            </w:r>
          </w:p>
        </w:tc>
      </w:tr>
      <w:tr w:rsidR="00BF47DF" w:rsidRPr="000F5538" w:rsidTr="00A05D6F">
        <w:trPr>
          <w:trHeight w:val="132"/>
        </w:trPr>
        <w:tc>
          <w:tcPr>
            <w:tcW w:w="3227" w:type="dxa"/>
            <w:tcBorders>
              <w:top w:val="single" w:sz="4" w:space="0" w:color="000000"/>
              <w:left w:val="single" w:sz="4" w:space="0" w:color="000000"/>
              <w:bottom w:val="single" w:sz="4" w:space="0" w:color="000000"/>
              <w:right w:val="single" w:sz="4" w:space="0" w:color="000000"/>
            </w:tcBorders>
            <w:vAlign w:val="center"/>
          </w:tcPr>
          <w:p w:rsidR="00BF47DF" w:rsidRPr="00367F55" w:rsidRDefault="00BF47DF" w:rsidP="00491755">
            <w:pPr>
              <w:pStyle w:val="Default"/>
              <w:spacing w:before="120" w:after="120"/>
              <w:jc w:val="center"/>
              <w:rPr>
                <w:rFonts w:asciiTheme="minorHAnsi" w:eastAsia="SimSun" w:hAnsiTheme="minorHAnsi" w:cstheme="minorHAnsi"/>
                <w:color w:val="auto"/>
                <w:lang w:val="en-GB" w:eastAsia="zh-CN"/>
              </w:rPr>
            </w:pPr>
            <w:r>
              <w:rPr>
                <w:rFonts w:asciiTheme="minorHAnsi" w:eastAsia="SimSun" w:hAnsiTheme="minorHAnsi" w:cstheme="minorHAnsi"/>
                <w:color w:val="auto"/>
                <w:lang w:val="en-GB" w:eastAsia="zh-CN"/>
              </w:rPr>
              <w:t>Part 1</w:t>
            </w:r>
          </w:p>
        </w:tc>
        <w:tc>
          <w:tcPr>
            <w:tcW w:w="3363" w:type="dxa"/>
            <w:tcBorders>
              <w:top w:val="single" w:sz="6" w:space="0" w:color="000000"/>
              <w:left w:val="single" w:sz="4" w:space="0" w:color="000000"/>
              <w:bottom w:val="single" w:sz="6" w:space="0" w:color="000000"/>
              <w:right w:val="single" w:sz="4" w:space="0" w:color="000000"/>
            </w:tcBorders>
            <w:vAlign w:val="center"/>
          </w:tcPr>
          <w:p w:rsidR="00BF47DF" w:rsidRPr="00367F55" w:rsidRDefault="00BF47DF" w:rsidP="00A05D6F">
            <w:pPr>
              <w:pStyle w:val="Default"/>
              <w:spacing w:before="120" w:after="120"/>
              <w:ind w:left="112"/>
              <w:rPr>
                <w:rFonts w:asciiTheme="minorHAnsi" w:eastAsia="SimSun" w:hAnsiTheme="minorHAnsi" w:cstheme="minorHAnsi"/>
                <w:color w:val="auto"/>
                <w:lang w:val="en-GB" w:eastAsia="zh-CN"/>
              </w:rPr>
            </w:pPr>
            <w:r>
              <w:rPr>
                <w:rFonts w:asciiTheme="minorHAnsi" w:eastAsia="SimSun" w:hAnsiTheme="minorHAnsi" w:cstheme="minorHAnsi"/>
                <w:color w:val="auto"/>
                <w:lang w:val="en-GB" w:eastAsia="zh-CN"/>
              </w:rPr>
              <w:t>September 18</w:t>
            </w:r>
            <w:r w:rsidRPr="00367F55">
              <w:rPr>
                <w:rFonts w:asciiTheme="minorHAnsi" w:eastAsia="SimSun" w:hAnsiTheme="minorHAnsi" w:cstheme="minorHAnsi"/>
                <w:color w:val="auto"/>
                <w:lang w:val="en-GB" w:eastAsia="zh-CN"/>
              </w:rPr>
              <w:t>, 2013</w:t>
            </w:r>
            <w:r>
              <w:rPr>
                <w:rFonts w:asciiTheme="minorHAnsi" w:eastAsia="SimSun" w:hAnsiTheme="minorHAnsi" w:cstheme="minorHAnsi"/>
                <w:color w:val="auto"/>
                <w:lang w:val="en-GB" w:eastAsia="zh-CN"/>
              </w:rPr>
              <w:t xml:space="preserve"> (4.00 pm)</w:t>
            </w:r>
          </w:p>
        </w:tc>
        <w:tc>
          <w:tcPr>
            <w:tcW w:w="1760" w:type="dxa"/>
            <w:tcBorders>
              <w:top w:val="single" w:sz="6" w:space="0" w:color="000000"/>
              <w:left w:val="single" w:sz="4" w:space="0" w:color="000000"/>
              <w:bottom w:val="single" w:sz="6" w:space="0" w:color="000000"/>
              <w:right w:val="single" w:sz="4" w:space="0" w:color="000000"/>
            </w:tcBorders>
            <w:vAlign w:val="center"/>
          </w:tcPr>
          <w:p w:rsidR="00BF47DF" w:rsidRPr="00367F55" w:rsidRDefault="00BF47DF" w:rsidP="00491755">
            <w:pPr>
              <w:pStyle w:val="Default"/>
              <w:spacing w:before="120" w:after="120"/>
              <w:ind w:left="440"/>
              <w:jc w:val="center"/>
              <w:rPr>
                <w:rFonts w:asciiTheme="minorHAnsi" w:eastAsia="SimSun" w:hAnsiTheme="minorHAnsi" w:cstheme="minorHAnsi"/>
                <w:color w:val="auto"/>
                <w:lang w:val="en-GB" w:eastAsia="zh-CN"/>
              </w:rPr>
            </w:pPr>
            <w:r w:rsidRPr="00367F55">
              <w:rPr>
                <w:rFonts w:asciiTheme="minorHAnsi" w:eastAsia="SimSun" w:hAnsiTheme="minorHAnsi" w:cstheme="minorHAnsi"/>
                <w:color w:val="auto"/>
                <w:lang w:val="en-GB" w:eastAsia="zh-CN"/>
              </w:rPr>
              <w:t>100</w:t>
            </w:r>
          </w:p>
        </w:tc>
        <w:tc>
          <w:tcPr>
            <w:tcW w:w="1870" w:type="dxa"/>
            <w:tcBorders>
              <w:top w:val="single" w:sz="6" w:space="0" w:color="000000"/>
              <w:left w:val="single" w:sz="4" w:space="0" w:color="000000"/>
              <w:bottom w:val="single" w:sz="6" w:space="0" w:color="000000"/>
              <w:right w:val="single" w:sz="4" w:space="0" w:color="000000"/>
            </w:tcBorders>
            <w:vAlign w:val="center"/>
          </w:tcPr>
          <w:p w:rsidR="00BF47DF" w:rsidRPr="00367F55" w:rsidRDefault="00BF47DF" w:rsidP="00491755">
            <w:pPr>
              <w:pStyle w:val="Default"/>
              <w:spacing w:before="120" w:after="120"/>
              <w:ind w:left="440"/>
              <w:jc w:val="center"/>
              <w:rPr>
                <w:rFonts w:asciiTheme="minorHAnsi" w:eastAsia="SimSun" w:hAnsiTheme="minorHAnsi" w:cstheme="minorHAnsi"/>
                <w:color w:val="auto"/>
                <w:lang w:val="en-GB" w:eastAsia="zh-CN"/>
              </w:rPr>
            </w:pPr>
            <w:r>
              <w:rPr>
                <w:rFonts w:asciiTheme="minorHAnsi" w:eastAsia="SimSun" w:hAnsiTheme="minorHAnsi" w:cstheme="minorHAnsi"/>
                <w:color w:val="auto"/>
                <w:lang w:val="en-GB" w:eastAsia="zh-CN"/>
              </w:rPr>
              <w:t>30</w:t>
            </w:r>
            <w:r w:rsidRPr="00367F55">
              <w:rPr>
                <w:rFonts w:asciiTheme="minorHAnsi" w:eastAsia="SimSun" w:hAnsiTheme="minorHAnsi" w:cstheme="minorHAnsi"/>
                <w:color w:val="auto"/>
                <w:lang w:val="en-GB" w:eastAsia="zh-CN"/>
              </w:rPr>
              <w:t>%</w:t>
            </w:r>
          </w:p>
        </w:tc>
      </w:tr>
      <w:tr w:rsidR="00BF47DF" w:rsidRPr="000F5538" w:rsidTr="00A05D6F">
        <w:trPr>
          <w:trHeight w:val="132"/>
        </w:trPr>
        <w:tc>
          <w:tcPr>
            <w:tcW w:w="3227" w:type="dxa"/>
            <w:tcBorders>
              <w:top w:val="single" w:sz="4" w:space="0" w:color="000000"/>
              <w:left w:val="single" w:sz="4" w:space="0" w:color="000000"/>
              <w:bottom w:val="single" w:sz="4" w:space="0" w:color="000000"/>
              <w:right w:val="single" w:sz="4" w:space="0" w:color="000000"/>
            </w:tcBorders>
            <w:vAlign w:val="center"/>
          </w:tcPr>
          <w:p w:rsidR="00BF47DF" w:rsidRPr="00367F55" w:rsidRDefault="00BF47DF" w:rsidP="00BF47DF">
            <w:pPr>
              <w:pStyle w:val="Default"/>
              <w:spacing w:before="120" w:after="120"/>
              <w:jc w:val="center"/>
              <w:rPr>
                <w:rFonts w:asciiTheme="minorHAnsi" w:eastAsia="SimSun" w:hAnsiTheme="minorHAnsi" w:cstheme="minorHAnsi"/>
                <w:color w:val="auto"/>
                <w:lang w:val="en-GB" w:eastAsia="zh-CN"/>
              </w:rPr>
            </w:pPr>
            <w:r>
              <w:rPr>
                <w:rFonts w:asciiTheme="minorHAnsi" w:eastAsia="SimSun" w:hAnsiTheme="minorHAnsi" w:cstheme="minorHAnsi"/>
                <w:color w:val="auto"/>
                <w:lang w:val="en-GB" w:eastAsia="zh-CN"/>
              </w:rPr>
              <w:t>Part 2</w:t>
            </w:r>
          </w:p>
        </w:tc>
        <w:tc>
          <w:tcPr>
            <w:tcW w:w="3363" w:type="dxa"/>
            <w:tcBorders>
              <w:top w:val="single" w:sz="6" w:space="0" w:color="000000"/>
              <w:left w:val="single" w:sz="4" w:space="0" w:color="000000"/>
              <w:bottom w:val="single" w:sz="6" w:space="0" w:color="000000"/>
              <w:right w:val="single" w:sz="4" w:space="0" w:color="000000"/>
            </w:tcBorders>
            <w:vAlign w:val="center"/>
          </w:tcPr>
          <w:p w:rsidR="00BF47DF" w:rsidRPr="00367F55" w:rsidRDefault="00BF47DF" w:rsidP="00A05D6F">
            <w:pPr>
              <w:pStyle w:val="Default"/>
              <w:spacing w:before="120" w:after="120"/>
              <w:ind w:left="112"/>
              <w:rPr>
                <w:rFonts w:asciiTheme="minorHAnsi" w:eastAsia="SimSun" w:hAnsiTheme="minorHAnsi" w:cstheme="minorHAnsi"/>
                <w:color w:val="auto"/>
                <w:lang w:val="en-GB" w:eastAsia="zh-CN"/>
              </w:rPr>
            </w:pPr>
            <w:r>
              <w:rPr>
                <w:rFonts w:asciiTheme="minorHAnsi" w:eastAsia="SimSun" w:hAnsiTheme="minorHAnsi" w:cstheme="minorHAnsi"/>
                <w:color w:val="auto"/>
                <w:lang w:val="en-GB" w:eastAsia="zh-CN"/>
              </w:rPr>
              <w:t>October 23</w:t>
            </w:r>
            <w:r w:rsidRPr="00367F55">
              <w:rPr>
                <w:rFonts w:asciiTheme="minorHAnsi" w:eastAsia="SimSun" w:hAnsiTheme="minorHAnsi" w:cstheme="minorHAnsi"/>
                <w:color w:val="auto"/>
                <w:lang w:val="en-GB" w:eastAsia="zh-CN"/>
              </w:rPr>
              <w:t>, 2013</w:t>
            </w:r>
            <w:r>
              <w:rPr>
                <w:rFonts w:asciiTheme="minorHAnsi" w:eastAsia="SimSun" w:hAnsiTheme="minorHAnsi" w:cstheme="minorHAnsi"/>
                <w:color w:val="auto"/>
                <w:lang w:val="en-GB" w:eastAsia="zh-CN"/>
              </w:rPr>
              <w:t xml:space="preserve"> (4.00 pm)</w:t>
            </w:r>
          </w:p>
        </w:tc>
        <w:tc>
          <w:tcPr>
            <w:tcW w:w="1760" w:type="dxa"/>
            <w:tcBorders>
              <w:top w:val="single" w:sz="6" w:space="0" w:color="000000"/>
              <w:left w:val="single" w:sz="4" w:space="0" w:color="000000"/>
              <w:bottom w:val="single" w:sz="6" w:space="0" w:color="000000"/>
              <w:right w:val="single" w:sz="4" w:space="0" w:color="000000"/>
            </w:tcBorders>
            <w:vAlign w:val="center"/>
          </w:tcPr>
          <w:p w:rsidR="00BF47DF" w:rsidRPr="00367F55" w:rsidRDefault="00BF47DF" w:rsidP="00BF47DF">
            <w:pPr>
              <w:pStyle w:val="Default"/>
              <w:spacing w:before="120" w:after="120"/>
              <w:ind w:left="440"/>
              <w:jc w:val="center"/>
              <w:rPr>
                <w:rFonts w:asciiTheme="minorHAnsi" w:eastAsia="SimSun" w:hAnsiTheme="minorHAnsi" w:cstheme="minorHAnsi"/>
                <w:color w:val="auto"/>
                <w:lang w:val="en-GB" w:eastAsia="zh-CN"/>
              </w:rPr>
            </w:pPr>
            <w:r w:rsidRPr="00367F55">
              <w:rPr>
                <w:rFonts w:asciiTheme="minorHAnsi" w:eastAsia="SimSun" w:hAnsiTheme="minorHAnsi" w:cstheme="minorHAnsi"/>
                <w:color w:val="auto"/>
                <w:lang w:val="en-GB" w:eastAsia="zh-CN"/>
              </w:rPr>
              <w:t>100</w:t>
            </w:r>
          </w:p>
        </w:tc>
        <w:tc>
          <w:tcPr>
            <w:tcW w:w="1870" w:type="dxa"/>
            <w:tcBorders>
              <w:top w:val="single" w:sz="6" w:space="0" w:color="000000"/>
              <w:left w:val="single" w:sz="4" w:space="0" w:color="000000"/>
              <w:bottom w:val="single" w:sz="6" w:space="0" w:color="000000"/>
              <w:right w:val="single" w:sz="4" w:space="0" w:color="000000"/>
            </w:tcBorders>
            <w:vAlign w:val="center"/>
          </w:tcPr>
          <w:p w:rsidR="00BF47DF" w:rsidRPr="00367F55" w:rsidRDefault="00BF47DF" w:rsidP="00BF47DF">
            <w:pPr>
              <w:pStyle w:val="Default"/>
              <w:spacing w:before="120" w:after="120"/>
              <w:ind w:left="440"/>
              <w:jc w:val="center"/>
              <w:rPr>
                <w:rFonts w:asciiTheme="minorHAnsi" w:eastAsia="SimSun" w:hAnsiTheme="minorHAnsi" w:cstheme="minorHAnsi"/>
                <w:color w:val="auto"/>
                <w:lang w:val="en-GB" w:eastAsia="zh-CN"/>
              </w:rPr>
            </w:pPr>
            <w:r>
              <w:rPr>
                <w:rFonts w:asciiTheme="minorHAnsi" w:eastAsia="SimSun" w:hAnsiTheme="minorHAnsi" w:cstheme="minorHAnsi"/>
                <w:color w:val="auto"/>
                <w:lang w:val="en-GB" w:eastAsia="zh-CN"/>
              </w:rPr>
              <w:t>30</w:t>
            </w:r>
            <w:r w:rsidRPr="00367F55">
              <w:rPr>
                <w:rFonts w:asciiTheme="minorHAnsi" w:eastAsia="SimSun" w:hAnsiTheme="minorHAnsi" w:cstheme="minorHAnsi"/>
                <w:color w:val="auto"/>
                <w:lang w:val="en-GB" w:eastAsia="zh-CN"/>
              </w:rPr>
              <w:t>%</w:t>
            </w:r>
          </w:p>
        </w:tc>
      </w:tr>
    </w:tbl>
    <w:p w:rsidR="00BF47DF" w:rsidRPr="00516377" w:rsidRDefault="00BF47DF" w:rsidP="00BF47DF">
      <w:pPr>
        <w:pStyle w:val="SectionTitle"/>
        <w:tabs>
          <w:tab w:val="clear" w:pos="9639"/>
        </w:tabs>
        <w:spacing w:before="0" w:after="0" w:line="360" w:lineRule="auto"/>
        <w:rPr>
          <w:rFonts w:ascii="Arial" w:hAnsi="Arial" w:cs="Arial"/>
        </w:rPr>
      </w:pPr>
      <w:r>
        <w:rPr>
          <w:rFonts w:asciiTheme="minorHAnsi" w:hAnsiTheme="minorHAnsi"/>
          <w:szCs w:val="24"/>
          <w:lang w:eastAsia="zh-CN"/>
        </w:rPr>
        <w:t xml:space="preserve"> </w:t>
      </w:r>
      <w:r w:rsidRPr="00B77AB8">
        <w:rPr>
          <w:rFonts w:ascii="Arial" w:hAnsi="Arial" w:cs="Arial"/>
        </w:rPr>
        <w:t>Assignment given:</w:t>
      </w:r>
      <w:r w:rsidRPr="00064F58">
        <w:rPr>
          <w:szCs w:val="24"/>
        </w:rPr>
        <w:t xml:space="preserve">  </w:t>
      </w:r>
      <w:r>
        <w:rPr>
          <w:szCs w:val="24"/>
        </w:rPr>
        <w:t>Wednesda</w:t>
      </w:r>
      <w:r w:rsidRPr="00DA329E">
        <w:rPr>
          <w:szCs w:val="24"/>
        </w:rPr>
        <w:t>y,</w:t>
      </w:r>
      <w:r>
        <w:rPr>
          <w:szCs w:val="24"/>
        </w:rPr>
        <w:t xml:space="preserve"> </w:t>
      </w:r>
      <w:r>
        <w:rPr>
          <w:bCs/>
          <w:szCs w:val="24"/>
        </w:rPr>
        <w:t>28 August 2013</w:t>
      </w:r>
    </w:p>
    <w:p w:rsidR="00BF47DF" w:rsidRDefault="00BF47DF" w:rsidP="001B2E20">
      <w:pPr>
        <w:tabs>
          <w:tab w:val="left" w:pos="2610"/>
        </w:tabs>
        <w:jc w:val="both"/>
        <w:rPr>
          <w:rFonts w:ascii="Arial" w:hAnsi="Arial" w:cs="Arial"/>
          <w:b/>
          <w:sz w:val="28"/>
          <w:u w:val="single"/>
        </w:rPr>
      </w:pPr>
    </w:p>
    <w:p w:rsidR="00AC1F8C" w:rsidRPr="00516377" w:rsidRDefault="00AC1F8C" w:rsidP="001B2E20">
      <w:pPr>
        <w:tabs>
          <w:tab w:val="left" w:pos="2610"/>
        </w:tabs>
        <w:jc w:val="both"/>
        <w:rPr>
          <w:rFonts w:ascii="Arial" w:hAnsi="Arial" w:cs="Arial"/>
          <w:sz w:val="28"/>
        </w:rPr>
      </w:pPr>
      <w:r w:rsidRPr="00516377">
        <w:rPr>
          <w:rFonts w:ascii="Arial" w:hAnsi="Arial" w:cs="Arial"/>
          <w:b/>
          <w:sz w:val="28"/>
          <w:u w:val="single"/>
        </w:rPr>
        <w:t>Instructions</w:t>
      </w:r>
      <w:r w:rsidRPr="00516377">
        <w:rPr>
          <w:rFonts w:ascii="Arial" w:hAnsi="Arial" w:cs="Arial"/>
          <w:sz w:val="28"/>
        </w:rPr>
        <w:t>:</w:t>
      </w:r>
      <w:r w:rsidRPr="00516377">
        <w:rPr>
          <w:rFonts w:ascii="Arial" w:hAnsi="Arial" w:cs="Arial"/>
          <w:sz w:val="28"/>
        </w:rPr>
        <w:tab/>
      </w:r>
      <w:r w:rsidRPr="00516377">
        <w:rPr>
          <w:rFonts w:ascii="Arial" w:hAnsi="Arial" w:cs="Arial"/>
          <w:sz w:val="28"/>
        </w:rPr>
        <w:tab/>
      </w:r>
    </w:p>
    <w:p w:rsidR="00AC1F8C" w:rsidRPr="00516377" w:rsidRDefault="004E539D" w:rsidP="00B71254">
      <w:pPr>
        <w:tabs>
          <w:tab w:val="left" w:pos="2610"/>
        </w:tabs>
        <w:rPr>
          <w:rFonts w:ascii="Arial" w:hAnsi="Arial" w:cs="Arial"/>
        </w:rPr>
      </w:pPr>
      <w:r>
        <w:rPr>
          <w:rFonts w:ascii="Arial" w:hAnsi="Arial" w:cs="Arial"/>
        </w:rPr>
        <w:t>All the</w:t>
      </w:r>
      <w:r w:rsidR="00AC1F8C" w:rsidRPr="00516377">
        <w:rPr>
          <w:rFonts w:ascii="Arial" w:hAnsi="Arial" w:cs="Arial"/>
        </w:rPr>
        <w:t xml:space="preserve"> parts of the assignment are to be completed individually.</w:t>
      </w:r>
    </w:p>
    <w:p w:rsidR="00AC1F8C" w:rsidRPr="00516377" w:rsidRDefault="00AC1F8C" w:rsidP="00B71254">
      <w:pPr>
        <w:pStyle w:val="Header"/>
        <w:tabs>
          <w:tab w:val="clear" w:pos="4153"/>
          <w:tab w:val="clear" w:pos="8306"/>
          <w:tab w:val="left" w:pos="2610"/>
        </w:tabs>
        <w:rPr>
          <w:rFonts w:ascii="Arial" w:hAnsi="Arial" w:cs="Arial"/>
        </w:rPr>
      </w:pPr>
    </w:p>
    <w:p w:rsidR="004E539D" w:rsidRDefault="00AC1F8C" w:rsidP="00E155F7">
      <w:pPr>
        <w:numPr>
          <w:ilvl w:val="0"/>
          <w:numId w:val="12"/>
        </w:numPr>
        <w:tabs>
          <w:tab w:val="left" w:pos="2610"/>
        </w:tabs>
        <w:rPr>
          <w:rFonts w:ascii="Arial" w:hAnsi="Arial" w:cs="Arial"/>
        </w:rPr>
      </w:pPr>
      <w:r w:rsidRPr="00970FB2">
        <w:rPr>
          <w:rFonts w:ascii="Arial" w:hAnsi="Arial" w:cs="Arial"/>
        </w:rPr>
        <w:t xml:space="preserve">In Part 1 you will plan and design a relational database based on the attached case </w:t>
      </w:r>
      <w:r w:rsidR="00A11362">
        <w:rPr>
          <w:rFonts w:ascii="Arial" w:hAnsi="Arial" w:cs="Arial"/>
        </w:rPr>
        <w:t xml:space="preserve">study </w:t>
      </w:r>
      <w:r w:rsidRPr="00907B68">
        <w:rPr>
          <w:rFonts w:ascii="Arial" w:hAnsi="Arial" w:cs="Arial"/>
        </w:rPr>
        <w:t>“</w:t>
      </w:r>
      <w:r w:rsidR="00E155F7" w:rsidRPr="00E155F7">
        <w:rPr>
          <w:rFonts w:ascii="Arial" w:hAnsi="Arial" w:cs="Arial"/>
        </w:rPr>
        <w:t>St Michaels College Job Search</w:t>
      </w:r>
      <w:r w:rsidRPr="00907B68">
        <w:rPr>
          <w:rFonts w:ascii="Arial" w:hAnsi="Arial" w:cs="Arial"/>
        </w:rPr>
        <w:t xml:space="preserve">”.   </w:t>
      </w:r>
    </w:p>
    <w:p w:rsidR="004E539D" w:rsidRDefault="00AC1F8C" w:rsidP="00747F88">
      <w:pPr>
        <w:numPr>
          <w:ilvl w:val="0"/>
          <w:numId w:val="12"/>
        </w:numPr>
        <w:tabs>
          <w:tab w:val="left" w:pos="2610"/>
        </w:tabs>
        <w:rPr>
          <w:rFonts w:ascii="Arial" w:hAnsi="Arial" w:cs="Arial"/>
        </w:rPr>
      </w:pPr>
      <w:r w:rsidRPr="00907B68">
        <w:rPr>
          <w:rFonts w:ascii="Arial" w:hAnsi="Arial" w:cs="Arial"/>
        </w:rPr>
        <w:t>Your lecturer will act as the client – any questions in regards to the</w:t>
      </w:r>
      <w:r w:rsidRPr="00970FB2">
        <w:rPr>
          <w:rFonts w:ascii="Arial" w:hAnsi="Arial" w:cs="Arial"/>
        </w:rPr>
        <w:t xml:space="preserve"> business must be </w:t>
      </w:r>
      <w:r w:rsidR="00B71254" w:rsidRPr="00970FB2">
        <w:rPr>
          <w:rFonts w:ascii="Arial" w:hAnsi="Arial" w:cs="Arial"/>
        </w:rPr>
        <w:t>communicated</w:t>
      </w:r>
      <w:r w:rsidRPr="00970FB2">
        <w:rPr>
          <w:rFonts w:ascii="Arial" w:hAnsi="Arial" w:cs="Arial"/>
        </w:rPr>
        <w:t xml:space="preserve"> to the lecturer </w:t>
      </w:r>
      <w:r w:rsidR="00185754" w:rsidRPr="00970FB2">
        <w:rPr>
          <w:rFonts w:ascii="Arial" w:hAnsi="Arial" w:cs="Arial"/>
        </w:rPr>
        <w:t xml:space="preserve">by email. </w:t>
      </w:r>
    </w:p>
    <w:p w:rsidR="00AC1F8C" w:rsidRPr="00516377" w:rsidRDefault="00AC1F8C" w:rsidP="00747F88">
      <w:pPr>
        <w:widowControl/>
        <w:numPr>
          <w:ilvl w:val="0"/>
          <w:numId w:val="11"/>
        </w:numPr>
        <w:tabs>
          <w:tab w:val="left" w:pos="2610"/>
        </w:tabs>
        <w:spacing w:before="120"/>
        <w:ind w:left="714" w:hanging="357"/>
        <w:rPr>
          <w:rFonts w:ascii="Arial" w:hAnsi="Arial" w:cs="Arial"/>
        </w:rPr>
      </w:pPr>
      <w:r w:rsidRPr="00516377">
        <w:rPr>
          <w:rFonts w:ascii="Arial" w:hAnsi="Arial" w:cs="Arial"/>
        </w:rPr>
        <w:t xml:space="preserve">In Part 2 you will </w:t>
      </w:r>
      <w:r w:rsidR="009D511F">
        <w:rPr>
          <w:rFonts w:ascii="Arial" w:hAnsi="Arial" w:cs="Arial"/>
        </w:rPr>
        <w:t>take the</w:t>
      </w:r>
      <w:r w:rsidRPr="00516377">
        <w:rPr>
          <w:rFonts w:ascii="Arial" w:hAnsi="Arial" w:cs="Arial"/>
        </w:rPr>
        <w:t xml:space="preserve"> logical design and convert it into a physical design</w:t>
      </w:r>
      <w:r w:rsidR="00EA33E7">
        <w:rPr>
          <w:rFonts w:ascii="Arial" w:hAnsi="Arial" w:cs="Arial"/>
        </w:rPr>
        <w:t xml:space="preserve"> and implementation.</w:t>
      </w:r>
    </w:p>
    <w:p w:rsidR="00771709" w:rsidRDefault="00771709" w:rsidP="001B2E20">
      <w:pPr>
        <w:tabs>
          <w:tab w:val="left" w:pos="2610"/>
        </w:tabs>
        <w:jc w:val="both"/>
        <w:rPr>
          <w:rFonts w:ascii="Arial" w:hAnsi="Arial" w:cs="Arial"/>
        </w:rPr>
      </w:pPr>
    </w:p>
    <w:p w:rsidR="00771709" w:rsidRDefault="00771709" w:rsidP="001B2E20">
      <w:pPr>
        <w:tabs>
          <w:tab w:val="left" w:pos="2610"/>
        </w:tabs>
        <w:jc w:val="both"/>
        <w:rPr>
          <w:rFonts w:ascii="Arial" w:hAnsi="Arial" w:cs="Arial"/>
        </w:rPr>
      </w:pPr>
      <w:r>
        <w:rPr>
          <w:rFonts w:ascii="Arial" w:hAnsi="Arial" w:cs="Arial"/>
        </w:rPr>
        <w:t>Sending questions to the client:</w:t>
      </w:r>
    </w:p>
    <w:p w:rsidR="00771709" w:rsidRPr="00771709" w:rsidRDefault="00771709" w:rsidP="00747F88">
      <w:pPr>
        <w:widowControl/>
        <w:numPr>
          <w:ilvl w:val="0"/>
          <w:numId w:val="11"/>
        </w:numPr>
        <w:tabs>
          <w:tab w:val="left" w:pos="2610"/>
        </w:tabs>
        <w:spacing w:before="120"/>
        <w:ind w:left="714" w:hanging="357"/>
        <w:jc w:val="both"/>
        <w:rPr>
          <w:rFonts w:ascii="Arial" w:hAnsi="Arial" w:cs="Arial"/>
        </w:rPr>
      </w:pPr>
      <w:r w:rsidRPr="00771709">
        <w:rPr>
          <w:rFonts w:ascii="Arial" w:hAnsi="Arial" w:cs="Arial"/>
        </w:rPr>
        <w:t>Each email to the ‘client’ should include an attachment that contains the questions.</w:t>
      </w:r>
    </w:p>
    <w:p w:rsidR="00771709" w:rsidRDefault="00771709" w:rsidP="00747F88">
      <w:pPr>
        <w:widowControl/>
        <w:numPr>
          <w:ilvl w:val="0"/>
          <w:numId w:val="11"/>
        </w:numPr>
        <w:tabs>
          <w:tab w:val="left" w:pos="2610"/>
        </w:tabs>
        <w:spacing w:before="120"/>
        <w:ind w:left="714" w:hanging="357"/>
        <w:jc w:val="both"/>
        <w:rPr>
          <w:rFonts w:ascii="Arial" w:hAnsi="Arial" w:cs="Arial"/>
        </w:rPr>
      </w:pPr>
      <w:r w:rsidRPr="00771709">
        <w:rPr>
          <w:rFonts w:ascii="Arial" w:hAnsi="Arial" w:cs="Arial"/>
        </w:rPr>
        <w:t>No more than eight questions per attachment.</w:t>
      </w:r>
    </w:p>
    <w:p w:rsidR="00EA33E7" w:rsidRPr="00771709" w:rsidRDefault="00EA33E7" w:rsidP="00747F88">
      <w:pPr>
        <w:widowControl/>
        <w:numPr>
          <w:ilvl w:val="0"/>
          <w:numId w:val="11"/>
        </w:numPr>
        <w:tabs>
          <w:tab w:val="left" w:pos="2610"/>
        </w:tabs>
        <w:spacing w:before="120"/>
        <w:ind w:left="714" w:hanging="357"/>
        <w:jc w:val="both"/>
        <w:rPr>
          <w:rFonts w:ascii="Arial" w:hAnsi="Arial" w:cs="Arial"/>
        </w:rPr>
      </w:pPr>
      <w:r>
        <w:rPr>
          <w:rFonts w:ascii="Arial" w:hAnsi="Arial" w:cs="Arial"/>
        </w:rPr>
        <w:t>No more than 2 sets of questions for the each part</w:t>
      </w:r>
      <w:r w:rsidR="00DB7ECF">
        <w:rPr>
          <w:rFonts w:ascii="Arial" w:hAnsi="Arial" w:cs="Arial"/>
        </w:rPr>
        <w:t xml:space="preserve"> of the assignment</w:t>
      </w:r>
      <w:r>
        <w:rPr>
          <w:rFonts w:ascii="Arial" w:hAnsi="Arial" w:cs="Arial"/>
        </w:rPr>
        <w:t>.</w:t>
      </w:r>
    </w:p>
    <w:p w:rsidR="00771709" w:rsidRPr="00771709" w:rsidRDefault="00771709" w:rsidP="00747F88">
      <w:pPr>
        <w:widowControl/>
        <w:numPr>
          <w:ilvl w:val="0"/>
          <w:numId w:val="11"/>
        </w:numPr>
        <w:tabs>
          <w:tab w:val="left" w:pos="2610"/>
        </w:tabs>
        <w:spacing w:before="120"/>
        <w:ind w:left="714" w:hanging="357"/>
        <w:jc w:val="both"/>
        <w:rPr>
          <w:rFonts w:ascii="Arial" w:hAnsi="Arial" w:cs="Arial"/>
        </w:rPr>
      </w:pPr>
      <w:r w:rsidRPr="00771709">
        <w:rPr>
          <w:rFonts w:ascii="Arial" w:hAnsi="Arial" w:cs="Arial"/>
        </w:rPr>
        <w:t>Wait until you have received the answers to a set of questions before sending another set.</w:t>
      </w:r>
    </w:p>
    <w:p w:rsidR="00771709" w:rsidRPr="00771709" w:rsidRDefault="00771709" w:rsidP="00747F88">
      <w:pPr>
        <w:widowControl/>
        <w:numPr>
          <w:ilvl w:val="0"/>
          <w:numId w:val="11"/>
        </w:numPr>
        <w:tabs>
          <w:tab w:val="left" w:pos="2610"/>
        </w:tabs>
        <w:spacing w:before="120"/>
        <w:ind w:left="714" w:hanging="357"/>
        <w:jc w:val="both"/>
        <w:rPr>
          <w:rFonts w:ascii="Arial" w:hAnsi="Arial" w:cs="Arial"/>
        </w:rPr>
      </w:pPr>
      <w:r w:rsidRPr="00771709">
        <w:rPr>
          <w:rFonts w:ascii="Arial" w:hAnsi="Arial" w:cs="Arial"/>
        </w:rPr>
        <w:t>Ask ‘closed’ questions where possible.</w:t>
      </w:r>
    </w:p>
    <w:p w:rsidR="00771709" w:rsidRDefault="00192FCA" w:rsidP="00747F88">
      <w:pPr>
        <w:widowControl/>
        <w:numPr>
          <w:ilvl w:val="0"/>
          <w:numId w:val="11"/>
        </w:numPr>
        <w:tabs>
          <w:tab w:val="left" w:pos="2610"/>
        </w:tabs>
        <w:spacing w:before="120"/>
        <w:ind w:left="714" w:hanging="357"/>
        <w:jc w:val="both"/>
        <w:rPr>
          <w:rFonts w:ascii="Arial" w:hAnsi="Arial" w:cs="Arial"/>
        </w:rPr>
      </w:pPr>
      <w:r>
        <w:rPr>
          <w:rFonts w:ascii="Arial" w:hAnsi="Arial" w:cs="Arial"/>
        </w:rPr>
        <w:t xml:space="preserve">Make sure your </w:t>
      </w:r>
      <w:r w:rsidR="00771709" w:rsidRPr="00771709">
        <w:rPr>
          <w:rFonts w:ascii="Arial" w:hAnsi="Arial" w:cs="Arial"/>
        </w:rPr>
        <w:t>questions</w:t>
      </w:r>
      <w:r>
        <w:rPr>
          <w:rFonts w:ascii="Arial" w:hAnsi="Arial" w:cs="Arial"/>
        </w:rPr>
        <w:t xml:space="preserve"> are free of technical jargon</w:t>
      </w:r>
      <w:r w:rsidR="00771709" w:rsidRPr="00771709">
        <w:rPr>
          <w:rFonts w:ascii="Arial" w:hAnsi="Arial" w:cs="Arial"/>
        </w:rPr>
        <w:t>.</w:t>
      </w:r>
    </w:p>
    <w:p w:rsidR="00192FCA" w:rsidRDefault="00192FCA" w:rsidP="00747F88">
      <w:pPr>
        <w:widowControl/>
        <w:numPr>
          <w:ilvl w:val="0"/>
          <w:numId w:val="11"/>
        </w:numPr>
        <w:tabs>
          <w:tab w:val="left" w:pos="2610"/>
        </w:tabs>
        <w:spacing w:before="120"/>
        <w:ind w:left="714" w:hanging="357"/>
        <w:jc w:val="both"/>
        <w:rPr>
          <w:rFonts w:ascii="Arial" w:hAnsi="Arial" w:cs="Arial"/>
        </w:rPr>
      </w:pPr>
      <w:r>
        <w:rPr>
          <w:rFonts w:ascii="Arial" w:hAnsi="Arial" w:cs="Arial"/>
        </w:rPr>
        <w:t>Make sure that the information you require is not already in the requirements.</w:t>
      </w:r>
    </w:p>
    <w:p w:rsidR="00771709" w:rsidRPr="00FB5AE1" w:rsidRDefault="00771709" w:rsidP="00747F88">
      <w:pPr>
        <w:widowControl/>
        <w:numPr>
          <w:ilvl w:val="0"/>
          <w:numId w:val="11"/>
        </w:numPr>
        <w:tabs>
          <w:tab w:val="left" w:pos="2610"/>
        </w:tabs>
        <w:spacing w:before="120"/>
        <w:ind w:left="714" w:hanging="357"/>
        <w:jc w:val="both"/>
        <w:rPr>
          <w:rFonts w:ascii="Arial" w:hAnsi="Arial" w:cs="Arial"/>
        </w:rPr>
      </w:pPr>
      <w:r w:rsidRPr="00FB5AE1">
        <w:rPr>
          <w:rFonts w:ascii="Arial" w:hAnsi="Arial" w:cs="Arial"/>
        </w:rPr>
        <w:t xml:space="preserve">Questions </w:t>
      </w:r>
      <w:r w:rsidR="00FB5AE1" w:rsidRPr="00FB5AE1">
        <w:rPr>
          <w:rFonts w:ascii="Arial" w:hAnsi="Arial" w:cs="Arial"/>
        </w:rPr>
        <w:t>f</w:t>
      </w:r>
      <w:r w:rsidR="00EA2345">
        <w:rPr>
          <w:rFonts w:ascii="Arial" w:hAnsi="Arial" w:cs="Arial"/>
        </w:rPr>
        <w:t>or Part 1 must be sent before 4</w:t>
      </w:r>
      <w:r w:rsidR="00FB5AE1" w:rsidRPr="00FB5AE1">
        <w:rPr>
          <w:rFonts w:ascii="Arial" w:hAnsi="Arial" w:cs="Arial"/>
        </w:rPr>
        <w:t>:00</w:t>
      </w:r>
      <w:r w:rsidRPr="00FB5AE1">
        <w:rPr>
          <w:rFonts w:ascii="Arial" w:hAnsi="Arial" w:cs="Arial"/>
        </w:rPr>
        <w:t xml:space="preserve"> p.m. on </w:t>
      </w:r>
      <w:r w:rsidR="00EA2345">
        <w:rPr>
          <w:rFonts w:ascii="Arial" w:hAnsi="Arial" w:cs="Arial"/>
        </w:rPr>
        <w:t>Wednesday September</w:t>
      </w:r>
      <w:r w:rsidRPr="00FB5AE1">
        <w:rPr>
          <w:rFonts w:ascii="Arial" w:hAnsi="Arial" w:cs="Arial"/>
        </w:rPr>
        <w:t xml:space="preserve"> </w:t>
      </w:r>
      <w:r w:rsidR="00EA2345">
        <w:rPr>
          <w:rFonts w:ascii="Arial" w:hAnsi="Arial" w:cs="Arial"/>
        </w:rPr>
        <w:t>4</w:t>
      </w:r>
      <w:r w:rsidR="00970FB2" w:rsidRPr="00FB5AE1">
        <w:rPr>
          <w:rFonts w:ascii="Arial" w:hAnsi="Arial" w:cs="Arial"/>
          <w:vertAlign w:val="superscript"/>
        </w:rPr>
        <w:t>th</w:t>
      </w:r>
      <w:r w:rsidR="00970FB2" w:rsidRPr="00FB5AE1">
        <w:rPr>
          <w:rFonts w:ascii="Arial" w:hAnsi="Arial" w:cs="Arial"/>
        </w:rPr>
        <w:t xml:space="preserve"> </w:t>
      </w:r>
      <w:r w:rsidR="00EA2345">
        <w:rPr>
          <w:rFonts w:ascii="Arial" w:hAnsi="Arial" w:cs="Arial"/>
        </w:rPr>
        <w:t>2013</w:t>
      </w:r>
      <w:r w:rsidRPr="00FB5AE1">
        <w:rPr>
          <w:rFonts w:ascii="Arial" w:hAnsi="Arial" w:cs="Arial"/>
        </w:rPr>
        <w:t>.</w:t>
      </w:r>
    </w:p>
    <w:p w:rsidR="00FB5AE1" w:rsidRPr="00FB5AE1" w:rsidRDefault="00FB5AE1" w:rsidP="00FB5AE1">
      <w:pPr>
        <w:widowControl/>
        <w:numPr>
          <w:ilvl w:val="0"/>
          <w:numId w:val="11"/>
        </w:numPr>
        <w:tabs>
          <w:tab w:val="left" w:pos="2610"/>
        </w:tabs>
        <w:spacing w:before="120"/>
        <w:ind w:left="714" w:hanging="357"/>
        <w:jc w:val="both"/>
        <w:rPr>
          <w:rFonts w:ascii="Arial" w:hAnsi="Arial" w:cs="Arial"/>
        </w:rPr>
      </w:pPr>
      <w:r w:rsidRPr="00FB5AE1">
        <w:rPr>
          <w:rFonts w:ascii="Arial" w:hAnsi="Arial" w:cs="Arial"/>
        </w:rPr>
        <w:t xml:space="preserve">Questions for Part 2 must </w:t>
      </w:r>
      <w:r w:rsidR="00633583">
        <w:rPr>
          <w:rFonts w:ascii="Arial" w:hAnsi="Arial" w:cs="Arial"/>
        </w:rPr>
        <w:t xml:space="preserve">be </w:t>
      </w:r>
      <w:r w:rsidR="00EA2345">
        <w:rPr>
          <w:rFonts w:ascii="Arial" w:hAnsi="Arial" w:cs="Arial"/>
        </w:rPr>
        <w:t>sent before 4:00 p.m. on Wednes</w:t>
      </w:r>
      <w:r w:rsidRPr="00FB5AE1">
        <w:rPr>
          <w:rFonts w:ascii="Arial" w:hAnsi="Arial" w:cs="Arial"/>
        </w:rPr>
        <w:t xml:space="preserve">day </w:t>
      </w:r>
      <w:r w:rsidR="003720F1">
        <w:rPr>
          <w:rFonts w:ascii="Arial" w:hAnsi="Arial" w:cs="Arial"/>
        </w:rPr>
        <w:t>Sept</w:t>
      </w:r>
      <w:r w:rsidRPr="00FB5AE1">
        <w:rPr>
          <w:rFonts w:ascii="Arial" w:hAnsi="Arial" w:cs="Arial"/>
        </w:rPr>
        <w:t xml:space="preserve"> </w:t>
      </w:r>
      <w:r w:rsidR="00EA2345">
        <w:rPr>
          <w:rFonts w:ascii="Arial" w:hAnsi="Arial" w:cs="Arial"/>
        </w:rPr>
        <w:t>25</w:t>
      </w:r>
      <w:r w:rsidRPr="00FB5AE1">
        <w:rPr>
          <w:rFonts w:ascii="Arial" w:hAnsi="Arial" w:cs="Arial"/>
          <w:vertAlign w:val="superscript"/>
        </w:rPr>
        <w:t>th</w:t>
      </w:r>
      <w:r w:rsidR="00EA2345">
        <w:rPr>
          <w:rFonts w:ascii="Arial" w:hAnsi="Arial" w:cs="Arial"/>
        </w:rPr>
        <w:t xml:space="preserve"> 2013</w:t>
      </w:r>
      <w:r w:rsidRPr="00FB5AE1">
        <w:rPr>
          <w:rFonts w:ascii="Arial" w:hAnsi="Arial" w:cs="Arial"/>
        </w:rPr>
        <w:t>.</w:t>
      </w:r>
    </w:p>
    <w:p w:rsidR="00AC1F8C" w:rsidRPr="00516377" w:rsidRDefault="00771709" w:rsidP="00771709">
      <w:pPr>
        <w:tabs>
          <w:tab w:val="left" w:pos="2610"/>
        </w:tabs>
        <w:jc w:val="both"/>
        <w:rPr>
          <w:rFonts w:cs="Arial"/>
          <w:lang w:val="en-GB"/>
        </w:rPr>
      </w:pPr>
      <w:r>
        <w:rPr>
          <w:rFonts w:cs="Arial"/>
          <w:lang w:val="en-GB"/>
        </w:rPr>
        <w:br w:type="page"/>
      </w:r>
    </w:p>
    <w:p w:rsidR="00D03638" w:rsidRPr="00516377" w:rsidRDefault="00D03638" w:rsidP="001B2E20">
      <w:pPr>
        <w:pStyle w:val="Title1"/>
        <w:tabs>
          <w:tab w:val="left" w:pos="5954"/>
          <w:tab w:val="right" w:pos="9639"/>
        </w:tabs>
        <w:spacing w:before="0"/>
        <w:jc w:val="both"/>
        <w:rPr>
          <w:rFonts w:cs="Arial"/>
        </w:rPr>
      </w:pPr>
      <w:r w:rsidRPr="00516377">
        <w:rPr>
          <w:rFonts w:cs="Arial"/>
        </w:rPr>
        <w:lastRenderedPageBreak/>
        <w:t>Assi</w:t>
      </w:r>
      <w:r>
        <w:rPr>
          <w:rFonts w:cs="Arial"/>
        </w:rPr>
        <w:t>gnment Hand-in</w:t>
      </w:r>
    </w:p>
    <w:p w:rsidR="00D03638" w:rsidRPr="00516377" w:rsidRDefault="00D03638" w:rsidP="001B2E20">
      <w:pPr>
        <w:pStyle w:val="Title1"/>
        <w:tabs>
          <w:tab w:val="left" w:pos="5954"/>
          <w:tab w:val="right" w:pos="9639"/>
        </w:tabs>
        <w:spacing w:before="0"/>
        <w:jc w:val="both"/>
        <w:rPr>
          <w:rFonts w:cs="Arial"/>
        </w:rPr>
      </w:pPr>
    </w:p>
    <w:p w:rsidR="00D03638" w:rsidRPr="00636D6B" w:rsidRDefault="00D03638" w:rsidP="00636D6B">
      <w:pPr>
        <w:autoSpaceDE w:val="0"/>
        <w:autoSpaceDN w:val="0"/>
        <w:adjustRightInd w:val="0"/>
        <w:rPr>
          <w:rFonts w:ascii="Arial" w:hAnsi="Arial" w:cs="Arial"/>
          <w:color w:val="000000"/>
        </w:rPr>
      </w:pPr>
      <w:r w:rsidRPr="00636D6B">
        <w:rPr>
          <w:rFonts w:ascii="Arial" w:hAnsi="Arial" w:cs="Arial"/>
          <w:color w:val="000000"/>
        </w:rPr>
        <w:t xml:space="preserve">Electronic submission of a copy of the paper version is required for ALL assignments. This copy will only be used as a backup for the paper version </w:t>
      </w:r>
      <w:r w:rsidR="00633583" w:rsidRPr="00636D6B">
        <w:rPr>
          <w:rFonts w:ascii="Arial" w:hAnsi="Arial" w:cs="Arial"/>
          <w:color w:val="000000"/>
        </w:rPr>
        <w:t xml:space="preserve">and must be </w:t>
      </w:r>
      <w:r w:rsidR="00636D6B">
        <w:rPr>
          <w:rFonts w:ascii="Arial" w:hAnsi="Arial" w:cs="Arial"/>
          <w:color w:val="000000"/>
        </w:rPr>
        <w:t xml:space="preserve">uploaded to the Assignment Upload  Link of the </w:t>
      </w:r>
      <w:proofErr w:type="spellStart"/>
      <w:r w:rsidR="00636D6B">
        <w:rPr>
          <w:rFonts w:ascii="Arial" w:hAnsi="Arial" w:cs="Arial"/>
          <w:color w:val="000000"/>
        </w:rPr>
        <w:t>eCampus</w:t>
      </w:r>
      <w:proofErr w:type="spellEnd"/>
      <w:r w:rsidR="00633583" w:rsidRPr="00636D6B">
        <w:rPr>
          <w:rFonts w:ascii="Arial" w:hAnsi="Arial" w:cs="Arial"/>
          <w:color w:val="000000"/>
        </w:rPr>
        <w:t xml:space="preserve"> prior to 4</w:t>
      </w:r>
      <w:r w:rsidRPr="00636D6B">
        <w:rPr>
          <w:rFonts w:ascii="Arial" w:hAnsi="Arial" w:cs="Arial"/>
          <w:color w:val="000000"/>
        </w:rPr>
        <w:t>:30</w:t>
      </w:r>
      <w:r w:rsidR="00100793" w:rsidRPr="00636D6B">
        <w:rPr>
          <w:rFonts w:ascii="Arial" w:hAnsi="Arial" w:cs="Arial"/>
          <w:color w:val="000000"/>
        </w:rPr>
        <w:t xml:space="preserve"> </w:t>
      </w:r>
      <w:r w:rsidR="00633583" w:rsidRPr="00636D6B">
        <w:rPr>
          <w:rFonts w:ascii="Arial" w:hAnsi="Arial" w:cs="Arial"/>
          <w:color w:val="000000"/>
        </w:rPr>
        <w:t>p</w:t>
      </w:r>
      <w:r w:rsidR="00100793" w:rsidRPr="00636D6B">
        <w:rPr>
          <w:rFonts w:ascii="Arial" w:hAnsi="Arial" w:cs="Arial"/>
          <w:color w:val="000000"/>
        </w:rPr>
        <w:t>.</w:t>
      </w:r>
      <w:r w:rsidRPr="00636D6B">
        <w:rPr>
          <w:rFonts w:ascii="Arial" w:hAnsi="Arial" w:cs="Arial"/>
          <w:color w:val="000000"/>
        </w:rPr>
        <w:t>m</w:t>
      </w:r>
      <w:r w:rsidR="00100793" w:rsidRPr="00636D6B">
        <w:rPr>
          <w:rFonts w:ascii="Arial" w:hAnsi="Arial" w:cs="Arial"/>
          <w:color w:val="000000"/>
        </w:rPr>
        <w:t>.</w:t>
      </w:r>
      <w:r w:rsidRPr="00636D6B">
        <w:rPr>
          <w:rFonts w:ascii="Arial" w:hAnsi="Arial" w:cs="Arial"/>
          <w:color w:val="000000"/>
        </w:rPr>
        <w:t xml:space="preserve"> on the same due date as the paper version.</w:t>
      </w:r>
    </w:p>
    <w:p w:rsidR="00D03638" w:rsidRPr="00D03638" w:rsidRDefault="00D03638" w:rsidP="001B2E20">
      <w:pPr>
        <w:tabs>
          <w:tab w:val="left" w:pos="-720"/>
        </w:tabs>
        <w:jc w:val="both"/>
        <w:rPr>
          <w:rFonts w:ascii="Arial" w:hAnsi="Arial" w:cs="Arial"/>
          <w:sz w:val="22"/>
          <w:szCs w:val="22"/>
        </w:rPr>
      </w:pPr>
    </w:p>
    <w:p w:rsidR="00D03638" w:rsidRDefault="00D03638" w:rsidP="001B2E20">
      <w:pPr>
        <w:pStyle w:val="Title1"/>
        <w:tabs>
          <w:tab w:val="left" w:pos="5954"/>
          <w:tab w:val="right" w:pos="9639"/>
        </w:tabs>
        <w:spacing w:before="0"/>
        <w:jc w:val="both"/>
        <w:rPr>
          <w:rFonts w:cs="Arial"/>
        </w:rPr>
      </w:pPr>
    </w:p>
    <w:p w:rsidR="00D03638" w:rsidRPr="00516377" w:rsidRDefault="00D03638" w:rsidP="001B2E20">
      <w:pPr>
        <w:pStyle w:val="Title1"/>
        <w:tabs>
          <w:tab w:val="left" w:pos="5954"/>
          <w:tab w:val="right" w:pos="9639"/>
        </w:tabs>
        <w:spacing w:before="0"/>
        <w:jc w:val="both"/>
        <w:rPr>
          <w:rFonts w:cs="Arial"/>
        </w:rPr>
      </w:pPr>
      <w:r>
        <w:rPr>
          <w:rFonts w:cs="Arial"/>
        </w:rPr>
        <w:t>Special Assessment Circumstances</w:t>
      </w:r>
    </w:p>
    <w:p w:rsidR="00D03638" w:rsidRPr="00516377" w:rsidRDefault="00D03638" w:rsidP="001B2E20">
      <w:pPr>
        <w:pStyle w:val="Title1"/>
        <w:tabs>
          <w:tab w:val="left" w:pos="5954"/>
          <w:tab w:val="right" w:pos="9639"/>
        </w:tabs>
        <w:spacing w:before="0"/>
        <w:jc w:val="both"/>
        <w:rPr>
          <w:rFonts w:cs="Arial"/>
        </w:rPr>
      </w:pPr>
    </w:p>
    <w:p w:rsidR="00D532AE" w:rsidRPr="00636D6B" w:rsidRDefault="00D532AE" w:rsidP="00D532AE">
      <w:pPr>
        <w:autoSpaceDE w:val="0"/>
        <w:autoSpaceDN w:val="0"/>
        <w:adjustRightInd w:val="0"/>
        <w:rPr>
          <w:rFonts w:ascii="Arial" w:hAnsi="Arial" w:cs="Arial"/>
          <w:color w:val="000000"/>
        </w:rPr>
      </w:pPr>
      <w:r w:rsidRPr="00636D6B">
        <w:rPr>
          <w:rFonts w:ascii="Arial" w:hAnsi="Arial" w:cs="Arial"/>
          <w:color w:val="000000"/>
        </w:rPr>
        <w:t>All assessments are to be completed by the due date specified in course outlines. Work not submitted by the due date will be given a fail grade unless an extension has been granted. Extensions will only be granted in exceptional circumstances.</w:t>
      </w:r>
    </w:p>
    <w:p w:rsidR="00B15792" w:rsidRPr="00636D6B" w:rsidRDefault="00B15792" w:rsidP="00636D6B">
      <w:pPr>
        <w:autoSpaceDE w:val="0"/>
        <w:autoSpaceDN w:val="0"/>
        <w:adjustRightInd w:val="0"/>
        <w:rPr>
          <w:rFonts w:ascii="Arial" w:hAnsi="Arial" w:cs="Arial"/>
          <w:color w:val="000000"/>
        </w:rPr>
      </w:pPr>
    </w:p>
    <w:p w:rsidR="00D532AE" w:rsidRPr="00636D6B" w:rsidRDefault="00D532AE" w:rsidP="00D532AE">
      <w:pPr>
        <w:autoSpaceDE w:val="0"/>
        <w:autoSpaceDN w:val="0"/>
        <w:adjustRightInd w:val="0"/>
        <w:rPr>
          <w:rFonts w:ascii="Arial" w:hAnsi="Arial" w:cs="Arial"/>
          <w:color w:val="000000"/>
        </w:rPr>
      </w:pPr>
      <w:r w:rsidRPr="00636D6B">
        <w:rPr>
          <w:rFonts w:ascii="Arial" w:hAnsi="Arial" w:cs="Arial"/>
          <w:color w:val="000000"/>
        </w:rPr>
        <w:t>Students who anticipate difficulty in submitting assessments by the due date may request an extension in accordance with the following conditions:</w:t>
      </w:r>
    </w:p>
    <w:p w:rsidR="00D532AE" w:rsidRPr="00E25C0F" w:rsidRDefault="00D532AE" w:rsidP="00D532AE">
      <w:pPr>
        <w:autoSpaceDE w:val="0"/>
        <w:autoSpaceDN w:val="0"/>
        <w:adjustRightInd w:val="0"/>
        <w:rPr>
          <w:rFonts w:ascii="Verdana" w:hAnsi="Verdana" w:cs="Verdana"/>
          <w:color w:val="000000"/>
        </w:rPr>
      </w:pPr>
    </w:p>
    <w:p w:rsidR="00D532AE" w:rsidRPr="00636D6B" w:rsidRDefault="00636D6B" w:rsidP="00636D6B">
      <w:pPr>
        <w:pStyle w:val="ListParagraph"/>
        <w:numPr>
          <w:ilvl w:val="0"/>
          <w:numId w:val="20"/>
        </w:numPr>
        <w:autoSpaceDE w:val="0"/>
        <w:autoSpaceDN w:val="0"/>
        <w:adjustRightInd w:val="0"/>
        <w:rPr>
          <w:rFonts w:ascii="Arial" w:hAnsi="Arial" w:cs="Arial"/>
          <w:color w:val="000000"/>
        </w:rPr>
      </w:pPr>
      <w:r w:rsidRPr="00636D6B">
        <w:rPr>
          <w:rFonts w:ascii="Arial" w:hAnsi="Arial" w:cs="Arial"/>
          <w:color w:val="000000"/>
        </w:rPr>
        <w:t>S</w:t>
      </w:r>
      <w:r w:rsidR="00F30E6E">
        <w:rPr>
          <w:rFonts w:ascii="Arial" w:hAnsi="Arial" w:cs="Arial"/>
          <w:color w:val="000000"/>
        </w:rPr>
        <w:t xml:space="preserve">tudents must apply for </w:t>
      </w:r>
      <w:r w:rsidR="00D532AE" w:rsidRPr="00636D6B">
        <w:rPr>
          <w:rFonts w:ascii="Arial" w:hAnsi="Arial" w:cs="Arial"/>
          <w:color w:val="000000"/>
        </w:rPr>
        <w:t xml:space="preserve"> extension in writing </w:t>
      </w:r>
      <w:r w:rsidR="00F30E6E">
        <w:rPr>
          <w:rFonts w:ascii="Arial" w:hAnsi="Arial" w:cs="Arial"/>
          <w:color w:val="000000"/>
        </w:rPr>
        <w:t xml:space="preserve">to the </w:t>
      </w:r>
      <w:r w:rsidR="00F30E6E" w:rsidRPr="00F30E6E">
        <w:rPr>
          <w:rFonts w:ascii="Arial" w:hAnsi="Arial" w:cs="Arial"/>
          <w:color w:val="000000"/>
        </w:rPr>
        <w:t xml:space="preserve">Head of Department </w:t>
      </w:r>
      <w:r w:rsidR="00D532AE" w:rsidRPr="00636D6B">
        <w:rPr>
          <w:rFonts w:ascii="Arial" w:hAnsi="Arial" w:cs="Arial"/>
          <w:color w:val="000000"/>
        </w:rPr>
        <w:t>and negotiate a new submission d</w:t>
      </w:r>
      <w:r w:rsidRPr="00636D6B">
        <w:rPr>
          <w:rFonts w:ascii="Arial" w:hAnsi="Arial" w:cs="Arial"/>
          <w:color w:val="000000"/>
        </w:rPr>
        <w:t>ate with the Course Coordinator;</w:t>
      </w:r>
    </w:p>
    <w:p w:rsidR="00D532AE" w:rsidRPr="00636D6B" w:rsidRDefault="00D532AE" w:rsidP="00636D6B">
      <w:pPr>
        <w:autoSpaceDE w:val="0"/>
        <w:autoSpaceDN w:val="0"/>
        <w:adjustRightInd w:val="0"/>
        <w:rPr>
          <w:rFonts w:ascii="Arial" w:hAnsi="Arial" w:cs="Arial"/>
          <w:color w:val="000000"/>
        </w:rPr>
      </w:pPr>
    </w:p>
    <w:p w:rsidR="00D532AE" w:rsidRPr="00636D6B" w:rsidRDefault="00636D6B" w:rsidP="00636D6B">
      <w:pPr>
        <w:pStyle w:val="ListParagraph"/>
        <w:numPr>
          <w:ilvl w:val="0"/>
          <w:numId w:val="20"/>
        </w:numPr>
        <w:autoSpaceDE w:val="0"/>
        <w:autoSpaceDN w:val="0"/>
        <w:adjustRightInd w:val="0"/>
        <w:rPr>
          <w:rFonts w:ascii="Arial" w:hAnsi="Arial" w:cs="Arial"/>
          <w:color w:val="000000"/>
        </w:rPr>
      </w:pPr>
      <w:r w:rsidRPr="00636D6B">
        <w:rPr>
          <w:rFonts w:ascii="Arial" w:hAnsi="Arial" w:cs="Arial"/>
          <w:color w:val="000000"/>
        </w:rPr>
        <w:t>U</w:t>
      </w:r>
      <w:r w:rsidR="00D532AE" w:rsidRPr="00636D6B">
        <w:rPr>
          <w:rFonts w:ascii="Arial" w:hAnsi="Arial" w:cs="Arial"/>
          <w:color w:val="000000"/>
        </w:rPr>
        <w:t xml:space="preserve">nless there are extraordinary </w:t>
      </w:r>
      <w:r w:rsidRPr="00636D6B">
        <w:rPr>
          <w:rFonts w:ascii="Arial" w:hAnsi="Arial" w:cs="Arial"/>
          <w:color w:val="000000"/>
        </w:rPr>
        <w:t xml:space="preserve">or unforeseeable circumstances, </w:t>
      </w:r>
      <w:r w:rsidR="00D532AE" w:rsidRPr="00636D6B">
        <w:rPr>
          <w:rFonts w:ascii="Arial" w:hAnsi="Arial" w:cs="Arial"/>
          <w:color w:val="000000"/>
        </w:rPr>
        <w:t>requests for an extension must be made at least three</w:t>
      </w:r>
      <w:r w:rsidRPr="00636D6B">
        <w:rPr>
          <w:rFonts w:ascii="Arial" w:hAnsi="Arial" w:cs="Arial"/>
          <w:color w:val="000000"/>
        </w:rPr>
        <w:t xml:space="preserve"> (3) days prior to the due date;</w:t>
      </w:r>
    </w:p>
    <w:p w:rsidR="00D532AE" w:rsidRPr="00636D6B" w:rsidRDefault="00D532AE" w:rsidP="00636D6B">
      <w:pPr>
        <w:autoSpaceDE w:val="0"/>
        <w:autoSpaceDN w:val="0"/>
        <w:adjustRightInd w:val="0"/>
        <w:rPr>
          <w:rFonts w:ascii="Arial" w:hAnsi="Arial" w:cs="Arial"/>
          <w:color w:val="000000"/>
        </w:rPr>
      </w:pPr>
    </w:p>
    <w:p w:rsidR="00D532AE" w:rsidRPr="00636D6B" w:rsidRDefault="00636D6B" w:rsidP="00636D6B">
      <w:pPr>
        <w:pStyle w:val="ListParagraph"/>
        <w:numPr>
          <w:ilvl w:val="0"/>
          <w:numId w:val="20"/>
        </w:numPr>
        <w:autoSpaceDE w:val="0"/>
        <w:autoSpaceDN w:val="0"/>
        <w:adjustRightInd w:val="0"/>
        <w:rPr>
          <w:rFonts w:ascii="Arial" w:hAnsi="Arial" w:cs="Arial"/>
          <w:color w:val="000000"/>
        </w:rPr>
      </w:pPr>
      <w:r w:rsidRPr="00636D6B">
        <w:rPr>
          <w:rFonts w:ascii="Arial" w:hAnsi="Arial" w:cs="Arial"/>
          <w:color w:val="000000"/>
        </w:rPr>
        <w:t>S</w:t>
      </w:r>
      <w:r w:rsidR="00D532AE" w:rsidRPr="00636D6B">
        <w:rPr>
          <w:rFonts w:ascii="Arial" w:hAnsi="Arial" w:cs="Arial"/>
          <w:color w:val="000000"/>
        </w:rPr>
        <w:t>tudents must provide acceptable documentary evidence to support their application for extension.</w:t>
      </w:r>
    </w:p>
    <w:p w:rsidR="00D532AE" w:rsidRDefault="00D532AE" w:rsidP="00636D6B">
      <w:pPr>
        <w:pStyle w:val="Title1"/>
        <w:tabs>
          <w:tab w:val="left" w:pos="5954"/>
          <w:tab w:val="right" w:pos="9639"/>
        </w:tabs>
        <w:spacing w:before="0"/>
        <w:ind w:left="720"/>
        <w:jc w:val="both"/>
        <w:rPr>
          <w:rFonts w:cs="Arial"/>
        </w:rPr>
      </w:pPr>
    </w:p>
    <w:p w:rsidR="00AC1F8C" w:rsidRPr="00516377" w:rsidRDefault="00AC1F8C" w:rsidP="001B2E20">
      <w:pPr>
        <w:pStyle w:val="Title1"/>
        <w:tabs>
          <w:tab w:val="left" w:pos="5954"/>
          <w:tab w:val="right" w:pos="9639"/>
        </w:tabs>
        <w:spacing w:before="0"/>
        <w:jc w:val="both"/>
        <w:rPr>
          <w:rFonts w:cs="Arial"/>
        </w:rPr>
      </w:pPr>
      <w:r w:rsidRPr="00516377">
        <w:rPr>
          <w:rFonts w:cs="Arial"/>
        </w:rPr>
        <w:t>Assistance to other Students</w:t>
      </w:r>
    </w:p>
    <w:p w:rsidR="00AC1F8C" w:rsidRPr="00B15792" w:rsidRDefault="00AC1F8C" w:rsidP="001B2E20">
      <w:pPr>
        <w:pStyle w:val="Title1"/>
        <w:tabs>
          <w:tab w:val="left" w:pos="5954"/>
          <w:tab w:val="right" w:pos="9639"/>
        </w:tabs>
        <w:spacing w:before="0"/>
        <w:jc w:val="both"/>
        <w:rPr>
          <w:rFonts w:cs="Arial"/>
          <w:sz w:val="22"/>
          <w:szCs w:val="22"/>
        </w:rPr>
      </w:pPr>
    </w:p>
    <w:p w:rsidR="00AC1F8C" w:rsidRPr="00636D6B" w:rsidRDefault="00AC1F8C" w:rsidP="00636D6B">
      <w:pPr>
        <w:autoSpaceDE w:val="0"/>
        <w:autoSpaceDN w:val="0"/>
        <w:adjustRightInd w:val="0"/>
        <w:rPr>
          <w:rFonts w:ascii="Arial" w:hAnsi="Arial" w:cs="Arial"/>
          <w:color w:val="000000"/>
        </w:rPr>
      </w:pPr>
      <w:r w:rsidRPr="00636D6B">
        <w:rPr>
          <w:rFonts w:ascii="Arial" w:hAnsi="Arial" w:cs="Arial"/>
          <w:color w:val="000000"/>
        </w:rPr>
        <w:t xml:space="preserve">Students themselves can be an excellent resource to assist the learning of fellow students, but there are issues that arise in assessments that relate to the type and amount of assistance given by students to other students.   It is important to recognise what types of assistance are beneficial to another’s learning and also what types of assistance are </w:t>
      </w:r>
      <w:r w:rsidR="00A11362" w:rsidRPr="00636D6B">
        <w:rPr>
          <w:rFonts w:ascii="Arial" w:hAnsi="Arial" w:cs="Arial"/>
          <w:color w:val="000000"/>
        </w:rPr>
        <w:t>un</w:t>
      </w:r>
      <w:r w:rsidRPr="00636D6B">
        <w:rPr>
          <w:rFonts w:ascii="Arial" w:hAnsi="Arial" w:cs="Arial"/>
          <w:color w:val="000000"/>
        </w:rPr>
        <w:t>acceptable in an assessment.</w:t>
      </w:r>
    </w:p>
    <w:p w:rsidR="00AC1F8C" w:rsidRPr="00B15792" w:rsidRDefault="00AC1F8C" w:rsidP="001B2E20">
      <w:pPr>
        <w:pStyle w:val="Title3"/>
        <w:spacing w:before="0"/>
        <w:jc w:val="both"/>
        <w:rPr>
          <w:rFonts w:cs="Arial"/>
          <w:szCs w:val="22"/>
        </w:rPr>
      </w:pPr>
    </w:p>
    <w:p w:rsidR="00AC1F8C" w:rsidRPr="00516377" w:rsidRDefault="00AC1F8C" w:rsidP="001B2E20">
      <w:pPr>
        <w:pStyle w:val="Title3"/>
        <w:spacing w:before="0"/>
        <w:jc w:val="both"/>
        <w:rPr>
          <w:rFonts w:cs="Arial"/>
          <w:sz w:val="24"/>
        </w:rPr>
      </w:pPr>
      <w:r w:rsidRPr="00516377">
        <w:rPr>
          <w:rFonts w:cs="Arial"/>
          <w:sz w:val="24"/>
        </w:rPr>
        <w:t>Beneficial Assistance</w:t>
      </w:r>
    </w:p>
    <w:p w:rsidR="00AC1F8C" w:rsidRPr="00B15792" w:rsidRDefault="00AC1F8C" w:rsidP="001B2E20">
      <w:pPr>
        <w:pStyle w:val="Title3"/>
        <w:spacing w:before="0"/>
        <w:jc w:val="both"/>
        <w:rPr>
          <w:rFonts w:cs="Arial"/>
          <w:sz w:val="16"/>
          <w:szCs w:val="16"/>
        </w:rPr>
      </w:pPr>
    </w:p>
    <w:p w:rsidR="00AC1F8C" w:rsidRPr="00636D6B" w:rsidRDefault="00AC1F8C" w:rsidP="00747F88">
      <w:pPr>
        <w:pStyle w:val="Code"/>
        <w:widowControl/>
        <w:numPr>
          <w:ilvl w:val="0"/>
          <w:numId w:val="9"/>
        </w:numPr>
        <w:tabs>
          <w:tab w:val="clear" w:pos="993"/>
          <w:tab w:val="clear" w:pos="1560"/>
          <w:tab w:val="clear" w:pos="2127"/>
          <w:tab w:val="clear" w:pos="2694"/>
          <w:tab w:val="left" w:pos="-720"/>
          <w:tab w:val="left" w:pos="1843"/>
          <w:tab w:val="left" w:pos="5103"/>
        </w:tabs>
        <w:spacing w:before="120"/>
        <w:jc w:val="both"/>
        <w:rPr>
          <w:rFonts w:ascii="Arial" w:hAnsi="Arial" w:cs="Arial"/>
          <w:szCs w:val="24"/>
        </w:rPr>
      </w:pPr>
      <w:r w:rsidRPr="00636D6B">
        <w:rPr>
          <w:rFonts w:ascii="Arial" w:hAnsi="Arial" w:cs="Arial"/>
          <w:szCs w:val="24"/>
        </w:rPr>
        <w:t>Study Groups.</w:t>
      </w:r>
    </w:p>
    <w:p w:rsidR="00AC1F8C" w:rsidRPr="00636D6B" w:rsidRDefault="00AC1F8C" w:rsidP="00747F88">
      <w:pPr>
        <w:pStyle w:val="GapNormal0"/>
        <w:numPr>
          <w:ilvl w:val="0"/>
          <w:numId w:val="9"/>
        </w:numPr>
        <w:spacing w:before="120"/>
        <w:jc w:val="both"/>
        <w:rPr>
          <w:rFonts w:cs="Arial"/>
          <w:sz w:val="24"/>
          <w:szCs w:val="24"/>
        </w:rPr>
      </w:pPr>
      <w:r w:rsidRPr="00636D6B">
        <w:rPr>
          <w:rFonts w:cs="Arial"/>
          <w:sz w:val="24"/>
          <w:szCs w:val="24"/>
        </w:rPr>
        <w:t>Discussion.</w:t>
      </w:r>
    </w:p>
    <w:p w:rsidR="00AC1F8C" w:rsidRPr="00636D6B" w:rsidRDefault="00AC1F8C" w:rsidP="00747F88">
      <w:pPr>
        <w:pStyle w:val="GapNormal0"/>
        <w:numPr>
          <w:ilvl w:val="0"/>
          <w:numId w:val="9"/>
        </w:numPr>
        <w:spacing w:before="120"/>
        <w:jc w:val="both"/>
        <w:rPr>
          <w:rFonts w:cs="Arial"/>
          <w:sz w:val="24"/>
          <w:szCs w:val="24"/>
        </w:rPr>
      </w:pPr>
      <w:r w:rsidRPr="00636D6B">
        <w:rPr>
          <w:rFonts w:cs="Arial"/>
          <w:sz w:val="24"/>
          <w:szCs w:val="24"/>
        </w:rPr>
        <w:t>Sharing reading material.</w:t>
      </w:r>
    </w:p>
    <w:p w:rsidR="00AC1F8C" w:rsidRPr="00B15792" w:rsidRDefault="00AC1F8C" w:rsidP="001B2E20">
      <w:pPr>
        <w:pStyle w:val="GapNormal0"/>
        <w:spacing w:before="120"/>
        <w:ind w:left="851"/>
        <w:jc w:val="both"/>
        <w:rPr>
          <w:rFonts w:cs="Arial"/>
          <w:sz w:val="16"/>
          <w:szCs w:val="16"/>
        </w:rPr>
      </w:pPr>
    </w:p>
    <w:p w:rsidR="00AC1F8C" w:rsidRPr="00516377" w:rsidRDefault="00AC1F8C" w:rsidP="001B2E20">
      <w:pPr>
        <w:pStyle w:val="Title3"/>
        <w:jc w:val="both"/>
        <w:rPr>
          <w:rFonts w:cs="Arial"/>
          <w:sz w:val="24"/>
        </w:rPr>
      </w:pPr>
      <w:r w:rsidRPr="00516377">
        <w:rPr>
          <w:rFonts w:cs="Arial"/>
          <w:sz w:val="24"/>
        </w:rPr>
        <w:t>Unacceptable Assistance</w:t>
      </w:r>
    </w:p>
    <w:p w:rsidR="00AC1F8C" w:rsidRPr="00B15792" w:rsidRDefault="00AC1F8C" w:rsidP="001B2E20">
      <w:pPr>
        <w:pStyle w:val="Title3"/>
        <w:jc w:val="both"/>
        <w:rPr>
          <w:rFonts w:cs="Arial"/>
          <w:szCs w:val="22"/>
        </w:rPr>
      </w:pPr>
    </w:p>
    <w:p w:rsidR="00AC1F8C" w:rsidRPr="00636D6B" w:rsidRDefault="00AC1F8C" w:rsidP="00747F88">
      <w:pPr>
        <w:widowControl/>
        <w:numPr>
          <w:ilvl w:val="0"/>
          <w:numId w:val="10"/>
        </w:numPr>
        <w:tabs>
          <w:tab w:val="left" w:pos="-720"/>
        </w:tabs>
        <w:jc w:val="both"/>
        <w:rPr>
          <w:rFonts w:ascii="Arial" w:hAnsi="Arial" w:cs="Arial"/>
          <w:szCs w:val="24"/>
        </w:rPr>
      </w:pPr>
      <w:r w:rsidRPr="00636D6B">
        <w:rPr>
          <w:rFonts w:ascii="Arial" w:hAnsi="Arial" w:cs="Arial"/>
          <w:szCs w:val="24"/>
        </w:rPr>
        <w:t>Working together on one copy of the assessment and submitting it as own work.</w:t>
      </w:r>
    </w:p>
    <w:p w:rsidR="00AC1F8C" w:rsidRPr="00636D6B" w:rsidRDefault="00AC1F8C" w:rsidP="00747F88">
      <w:pPr>
        <w:pStyle w:val="GapNormal0"/>
        <w:numPr>
          <w:ilvl w:val="0"/>
          <w:numId w:val="10"/>
        </w:numPr>
        <w:jc w:val="both"/>
        <w:rPr>
          <w:rFonts w:cs="Arial"/>
          <w:sz w:val="24"/>
          <w:szCs w:val="24"/>
        </w:rPr>
      </w:pPr>
      <w:r w:rsidRPr="00636D6B">
        <w:rPr>
          <w:rFonts w:cs="Arial"/>
          <w:sz w:val="24"/>
          <w:szCs w:val="24"/>
        </w:rPr>
        <w:t>Giving another student your work.</w:t>
      </w:r>
    </w:p>
    <w:p w:rsidR="00AC1F8C" w:rsidRPr="00636D6B" w:rsidRDefault="00AC1F8C" w:rsidP="00747F88">
      <w:pPr>
        <w:pStyle w:val="GapNormal0"/>
        <w:numPr>
          <w:ilvl w:val="0"/>
          <w:numId w:val="10"/>
        </w:numPr>
        <w:jc w:val="both"/>
        <w:rPr>
          <w:rFonts w:cs="Arial"/>
          <w:sz w:val="24"/>
          <w:szCs w:val="24"/>
        </w:rPr>
      </w:pPr>
      <w:r w:rsidRPr="00636D6B">
        <w:rPr>
          <w:rFonts w:cs="Arial"/>
          <w:sz w:val="24"/>
          <w:szCs w:val="24"/>
        </w:rPr>
        <w:t>Copying someone else’s work. This includes work done by someone not on the course.</w:t>
      </w:r>
    </w:p>
    <w:p w:rsidR="00AC1F8C" w:rsidRPr="00636D6B" w:rsidRDefault="00AC1F8C" w:rsidP="00747F88">
      <w:pPr>
        <w:pStyle w:val="GapNormal0"/>
        <w:numPr>
          <w:ilvl w:val="0"/>
          <w:numId w:val="10"/>
        </w:numPr>
        <w:jc w:val="both"/>
        <w:rPr>
          <w:rFonts w:cs="Arial"/>
          <w:sz w:val="24"/>
          <w:szCs w:val="24"/>
        </w:rPr>
      </w:pPr>
      <w:r w:rsidRPr="00636D6B">
        <w:rPr>
          <w:rFonts w:cs="Arial"/>
          <w:sz w:val="24"/>
          <w:szCs w:val="24"/>
        </w:rPr>
        <w:t xml:space="preserve">Changing or correcting another student’s work.  </w:t>
      </w:r>
    </w:p>
    <w:p w:rsidR="00AC1F8C" w:rsidRPr="00636D6B" w:rsidRDefault="00AC1F8C" w:rsidP="00747F88">
      <w:pPr>
        <w:pStyle w:val="GapNormal0"/>
        <w:numPr>
          <w:ilvl w:val="0"/>
          <w:numId w:val="10"/>
        </w:numPr>
        <w:jc w:val="both"/>
        <w:rPr>
          <w:rFonts w:cs="Arial"/>
          <w:sz w:val="24"/>
          <w:szCs w:val="24"/>
        </w:rPr>
      </w:pPr>
      <w:r w:rsidRPr="00636D6B">
        <w:rPr>
          <w:rFonts w:cs="Arial"/>
          <w:sz w:val="24"/>
          <w:szCs w:val="24"/>
        </w:rPr>
        <w:t xml:space="preserve">Copying from books, Internet etc. and submitting it as own work.  Anything taken directly from another source must be acknowledged correctly: show the source alongside the quotation. </w:t>
      </w:r>
    </w:p>
    <w:p w:rsidR="00AC1F8C" w:rsidRPr="00516377" w:rsidRDefault="00AC1F8C" w:rsidP="001B2E20">
      <w:pPr>
        <w:jc w:val="both"/>
        <w:rPr>
          <w:rFonts w:ascii="Arial" w:hAnsi="Arial" w:cs="Arial"/>
        </w:rPr>
      </w:pPr>
      <w:r w:rsidRPr="00B15792">
        <w:rPr>
          <w:rFonts w:ascii="Arial" w:hAnsi="Arial" w:cs="Arial"/>
          <w:sz w:val="22"/>
          <w:szCs w:val="22"/>
        </w:rPr>
        <w:br w:type="page"/>
      </w:r>
    </w:p>
    <w:p w:rsidR="00AC1F8C" w:rsidRPr="00100793" w:rsidRDefault="00AC1F8C" w:rsidP="00A11362">
      <w:pPr>
        <w:rPr>
          <w:rFonts w:ascii="Arial" w:hAnsi="Arial" w:cs="Arial"/>
          <w:b/>
          <w:bCs/>
        </w:rPr>
      </w:pPr>
      <w:r w:rsidRPr="00100793">
        <w:rPr>
          <w:rFonts w:ascii="Arial" w:hAnsi="Arial" w:cs="Arial"/>
          <w:b/>
          <w:bCs/>
        </w:rPr>
        <w:lastRenderedPageBreak/>
        <w:t xml:space="preserve">PART 1 </w:t>
      </w:r>
    </w:p>
    <w:p w:rsidR="00AC1F8C" w:rsidRPr="00100793" w:rsidRDefault="00AC1F8C" w:rsidP="00A11362">
      <w:pPr>
        <w:rPr>
          <w:rFonts w:ascii="Arial" w:hAnsi="Arial" w:cs="Arial"/>
        </w:rPr>
      </w:pPr>
    </w:p>
    <w:p w:rsidR="00AC1F8C" w:rsidRPr="00100793" w:rsidRDefault="00AC1F8C" w:rsidP="00A11362">
      <w:pPr>
        <w:pStyle w:val="Heading8"/>
        <w:rPr>
          <w:rFonts w:ascii="Arial" w:hAnsi="Arial" w:cs="Arial"/>
          <w:b/>
        </w:rPr>
      </w:pPr>
      <w:r w:rsidRPr="00100793">
        <w:rPr>
          <w:rFonts w:ascii="Arial" w:hAnsi="Arial" w:cs="Arial"/>
          <w:b/>
        </w:rPr>
        <w:t>Delivery</w:t>
      </w:r>
    </w:p>
    <w:p w:rsidR="00AC1F8C" w:rsidRPr="00100793" w:rsidRDefault="00AC1F8C" w:rsidP="00A11362">
      <w:pPr>
        <w:ind w:left="426" w:hanging="426"/>
        <w:rPr>
          <w:rFonts w:ascii="Arial" w:hAnsi="Arial" w:cs="Arial"/>
          <w:u w:val="single"/>
        </w:rPr>
      </w:pPr>
    </w:p>
    <w:p w:rsidR="00EE6983" w:rsidRPr="00100793" w:rsidRDefault="00EE6983" w:rsidP="00EE6983">
      <w:pPr>
        <w:rPr>
          <w:rFonts w:ascii="Arial" w:hAnsi="Arial" w:cs="Arial"/>
        </w:rPr>
      </w:pPr>
      <w:r w:rsidRPr="00100793">
        <w:rPr>
          <w:rFonts w:ascii="Arial" w:hAnsi="Arial" w:cs="Arial"/>
        </w:rPr>
        <w:t>A</w:t>
      </w:r>
      <w:r w:rsidRPr="00100793">
        <w:rPr>
          <w:rFonts w:ascii="Arial" w:hAnsi="Arial" w:cs="Arial"/>
          <w:b/>
        </w:rPr>
        <w:t xml:space="preserve"> </w:t>
      </w:r>
      <w:r w:rsidRPr="00100793">
        <w:rPr>
          <w:rFonts w:ascii="Arial" w:hAnsi="Arial" w:cs="Arial"/>
        </w:rPr>
        <w:t xml:space="preserve">report submitted in a folder with the assignment cover sheet that is available on </w:t>
      </w:r>
      <w:r>
        <w:rPr>
          <w:rFonts w:ascii="Arial" w:hAnsi="Arial" w:cs="Arial"/>
        </w:rPr>
        <w:t xml:space="preserve">at the reception. </w:t>
      </w:r>
      <w:r w:rsidRPr="00100793">
        <w:rPr>
          <w:rFonts w:ascii="Arial" w:hAnsi="Arial" w:cs="Arial"/>
        </w:rPr>
        <w:t xml:space="preserve">An electronic copy of your report must also be </w:t>
      </w:r>
      <w:r w:rsidR="00B9647D">
        <w:rPr>
          <w:rFonts w:ascii="Arial" w:hAnsi="Arial" w:cs="Arial"/>
          <w:color w:val="000000"/>
        </w:rPr>
        <w:t xml:space="preserve">uploaded to the Assignment Part1 Upload Link of the </w:t>
      </w:r>
      <w:proofErr w:type="spellStart"/>
      <w:r w:rsidR="00B9647D">
        <w:rPr>
          <w:rFonts w:ascii="Arial" w:hAnsi="Arial" w:cs="Arial"/>
          <w:color w:val="000000"/>
        </w:rPr>
        <w:t>eCampus</w:t>
      </w:r>
      <w:proofErr w:type="spellEnd"/>
      <w:r w:rsidRPr="00100793">
        <w:rPr>
          <w:rFonts w:ascii="Arial" w:hAnsi="Arial" w:cs="Arial"/>
        </w:rPr>
        <w:t>. The report should contain the following:</w:t>
      </w:r>
    </w:p>
    <w:p w:rsidR="00AC1F8C" w:rsidRPr="00100793" w:rsidRDefault="00AC1F8C" w:rsidP="00A11362">
      <w:pPr>
        <w:rPr>
          <w:rFonts w:ascii="Arial" w:hAnsi="Arial" w:cs="Arial"/>
        </w:rPr>
      </w:pPr>
    </w:p>
    <w:p w:rsidR="00AC1F8C" w:rsidRPr="00100793" w:rsidRDefault="00AC1F8C" w:rsidP="00A11362">
      <w:pPr>
        <w:rPr>
          <w:rFonts w:ascii="Arial" w:hAnsi="Arial" w:cs="Arial"/>
        </w:rPr>
      </w:pPr>
    </w:p>
    <w:p w:rsidR="00AC1F8C" w:rsidRPr="00100793" w:rsidRDefault="00F176F3" w:rsidP="00A11362">
      <w:pPr>
        <w:widowControl/>
        <w:ind w:left="567" w:hanging="567"/>
        <w:rPr>
          <w:rFonts w:ascii="Arial" w:hAnsi="Arial" w:cs="Arial"/>
        </w:rPr>
      </w:pPr>
      <w:r w:rsidRPr="00100793">
        <w:rPr>
          <w:rFonts w:ascii="Arial" w:hAnsi="Arial" w:cs="Arial"/>
        </w:rPr>
        <w:t>1</w:t>
      </w:r>
      <w:r w:rsidRPr="00100793">
        <w:rPr>
          <w:rFonts w:ascii="Arial" w:hAnsi="Arial" w:cs="Arial"/>
        </w:rPr>
        <w:tab/>
      </w:r>
      <w:r w:rsidR="00AC1F8C" w:rsidRPr="00100793">
        <w:rPr>
          <w:rFonts w:ascii="Arial" w:hAnsi="Arial" w:cs="Arial"/>
        </w:rPr>
        <w:t>A TITLE PAGE identifying the report title, the name and ID number of the student, date completed and the total num</w:t>
      </w:r>
      <w:r w:rsidR="00595180" w:rsidRPr="00100793">
        <w:rPr>
          <w:rFonts w:ascii="Arial" w:hAnsi="Arial" w:cs="Arial"/>
        </w:rPr>
        <w:t>ber of hours taken to complete P</w:t>
      </w:r>
      <w:r w:rsidR="00AC1F8C" w:rsidRPr="00100793">
        <w:rPr>
          <w:rFonts w:ascii="Arial" w:hAnsi="Arial" w:cs="Arial"/>
        </w:rPr>
        <w:t>art 1 of the assignment.</w:t>
      </w:r>
    </w:p>
    <w:p w:rsidR="00AC1F8C" w:rsidRPr="00100793" w:rsidRDefault="00AC1F8C" w:rsidP="00A11362">
      <w:pPr>
        <w:rPr>
          <w:rFonts w:ascii="Arial" w:hAnsi="Arial" w:cs="Arial"/>
        </w:rPr>
      </w:pPr>
    </w:p>
    <w:p w:rsidR="00AC1F8C" w:rsidRPr="00100793" w:rsidRDefault="00F176F3" w:rsidP="00A11362">
      <w:pPr>
        <w:pStyle w:val="BodyTextIndent3"/>
        <w:widowControl/>
        <w:spacing w:after="0"/>
        <w:ind w:left="567" w:hanging="567"/>
        <w:rPr>
          <w:rFonts w:ascii="Arial" w:hAnsi="Arial" w:cs="Arial"/>
          <w:sz w:val="24"/>
          <w:szCs w:val="24"/>
        </w:rPr>
      </w:pPr>
      <w:r w:rsidRPr="00100793">
        <w:rPr>
          <w:rFonts w:ascii="Arial" w:hAnsi="Arial" w:cs="Arial"/>
          <w:sz w:val="24"/>
          <w:szCs w:val="24"/>
        </w:rPr>
        <w:t>2</w:t>
      </w:r>
      <w:r w:rsidRPr="00100793">
        <w:rPr>
          <w:rFonts w:ascii="Arial" w:hAnsi="Arial" w:cs="Arial"/>
          <w:sz w:val="24"/>
          <w:szCs w:val="24"/>
        </w:rPr>
        <w:tab/>
      </w:r>
      <w:r w:rsidR="00AC1F8C" w:rsidRPr="00100793">
        <w:rPr>
          <w:rFonts w:ascii="Arial" w:hAnsi="Arial" w:cs="Arial"/>
          <w:sz w:val="24"/>
          <w:szCs w:val="24"/>
        </w:rPr>
        <w:t>A TABLE OF CONTENTS identifying sections of the report as well as the corresponding page numbers.</w:t>
      </w:r>
    </w:p>
    <w:p w:rsidR="00547A4C" w:rsidRPr="00100793" w:rsidRDefault="00547A4C" w:rsidP="00A11362">
      <w:pPr>
        <w:pStyle w:val="BodyTextIndent3"/>
        <w:widowControl/>
        <w:spacing w:after="0"/>
        <w:ind w:left="567" w:hanging="567"/>
        <w:rPr>
          <w:rFonts w:ascii="Arial" w:hAnsi="Arial" w:cs="Arial"/>
          <w:sz w:val="24"/>
          <w:szCs w:val="24"/>
        </w:rPr>
      </w:pPr>
    </w:p>
    <w:p w:rsidR="00547A4C" w:rsidRPr="00100793" w:rsidRDefault="00547A4C" w:rsidP="00A11362">
      <w:pPr>
        <w:pStyle w:val="BodyTextIndent3"/>
        <w:widowControl/>
        <w:spacing w:after="0"/>
        <w:ind w:left="567" w:hanging="567"/>
        <w:rPr>
          <w:rFonts w:ascii="Arial" w:hAnsi="Arial" w:cs="Arial"/>
          <w:sz w:val="24"/>
          <w:szCs w:val="24"/>
        </w:rPr>
      </w:pPr>
      <w:r w:rsidRPr="00100793">
        <w:rPr>
          <w:rFonts w:ascii="Arial" w:hAnsi="Arial" w:cs="Arial"/>
          <w:sz w:val="24"/>
          <w:szCs w:val="24"/>
        </w:rPr>
        <w:t>3</w:t>
      </w:r>
      <w:r w:rsidRPr="00100793">
        <w:rPr>
          <w:rFonts w:ascii="Arial" w:hAnsi="Arial" w:cs="Arial"/>
          <w:sz w:val="24"/>
          <w:szCs w:val="24"/>
        </w:rPr>
        <w:tab/>
        <w:t>An INTRODUCTION to the report.</w:t>
      </w:r>
    </w:p>
    <w:p w:rsidR="00AC1F8C" w:rsidRPr="00100793" w:rsidRDefault="00AC1F8C" w:rsidP="00A11362">
      <w:pPr>
        <w:pStyle w:val="BodyTextIndent3"/>
        <w:widowControl/>
        <w:spacing w:after="0"/>
        <w:ind w:left="567" w:hanging="567"/>
        <w:rPr>
          <w:rFonts w:ascii="Arial" w:hAnsi="Arial" w:cs="Arial"/>
          <w:sz w:val="24"/>
          <w:szCs w:val="24"/>
        </w:rPr>
      </w:pPr>
    </w:p>
    <w:p w:rsidR="00AC1F8C" w:rsidRPr="00100793" w:rsidRDefault="00F176F3" w:rsidP="00A11362">
      <w:pPr>
        <w:pStyle w:val="BodyTextIndent3"/>
        <w:widowControl/>
        <w:spacing w:after="0"/>
        <w:ind w:left="567" w:hanging="567"/>
        <w:rPr>
          <w:rFonts w:ascii="Arial" w:hAnsi="Arial" w:cs="Arial"/>
          <w:sz w:val="24"/>
          <w:szCs w:val="24"/>
        </w:rPr>
      </w:pPr>
      <w:r w:rsidRPr="00100793">
        <w:rPr>
          <w:rFonts w:ascii="Arial" w:hAnsi="Arial" w:cs="Arial"/>
          <w:sz w:val="24"/>
          <w:szCs w:val="24"/>
        </w:rPr>
        <w:t>4</w:t>
      </w:r>
      <w:r w:rsidRPr="00100793">
        <w:rPr>
          <w:rFonts w:ascii="Arial" w:hAnsi="Arial" w:cs="Arial"/>
          <w:sz w:val="24"/>
          <w:szCs w:val="24"/>
        </w:rPr>
        <w:tab/>
      </w:r>
      <w:r w:rsidR="00AC1F8C" w:rsidRPr="00100793">
        <w:rPr>
          <w:rFonts w:ascii="Arial" w:hAnsi="Arial" w:cs="Arial"/>
          <w:sz w:val="24"/>
          <w:szCs w:val="24"/>
        </w:rPr>
        <w:t>A section on PLANNING containing the following:</w:t>
      </w:r>
    </w:p>
    <w:p w:rsidR="00AC1F8C" w:rsidRPr="00100793" w:rsidRDefault="00AC1F8C" w:rsidP="00A11362">
      <w:pPr>
        <w:widowControl/>
        <w:numPr>
          <w:ilvl w:val="1"/>
          <w:numId w:val="3"/>
        </w:numPr>
        <w:tabs>
          <w:tab w:val="clear" w:pos="1421"/>
        </w:tabs>
        <w:spacing w:after="60"/>
        <w:ind w:left="1418" w:hanging="567"/>
        <w:rPr>
          <w:rFonts w:ascii="Arial" w:hAnsi="Arial" w:cs="Arial"/>
        </w:rPr>
      </w:pPr>
      <w:r w:rsidRPr="00100793">
        <w:rPr>
          <w:rFonts w:ascii="Arial" w:hAnsi="Arial" w:cs="Arial"/>
        </w:rPr>
        <w:t>Strategic planning factors.</w:t>
      </w:r>
    </w:p>
    <w:p w:rsidR="00AC1F8C" w:rsidRPr="006C178F" w:rsidRDefault="00AC1F8C" w:rsidP="00A11362">
      <w:pPr>
        <w:widowControl/>
        <w:numPr>
          <w:ilvl w:val="1"/>
          <w:numId w:val="3"/>
        </w:numPr>
        <w:tabs>
          <w:tab w:val="clear" w:pos="1421"/>
        </w:tabs>
        <w:spacing w:after="60"/>
        <w:ind w:left="1418" w:hanging="567"/>
        <w:rPr>
          <w:rFonts w:ascii="Arial" w:hAnsi="Arial" w:cs="Arial"/>
        </w:rPr>
      </w:pPr>
      <w:r w:rsidRPr="006C178F">
        <w:rPr>
          <w:rFonts w:ascii="Arial" w:hAnsi="Arial" w:cs="Arial"/>
        </w:rPr>
        <w:t xml:space="preserve">A functional decomposition diagram outlining the core processes </w:t>
      </w:r>
      <w:r w:rsidR="003E3B88" w:rsidRPr="006C178F">
        <w:rPr>
          <w:rFonts w:ascii="Arial" w:hAnsi="Arial" w:cs="Arial"/>
        </w:rPr>
        <w:t xml:space="preserve">(functions) </w:t>
      </w:r>
      <w:r w:rsidRPr="006C178F">
        <w:rPr>
          <w:rFonts w:ascii="Arial" w:hAnsi="Arial" w:cs="Arial"/>
        </w:rPr>
        <w:t>of the application.</w:t>
      </w:r>
    </w:p>
    <w:p w:rsidR="00AC1F8C" w:rsidRPr="006C178F" w:rsidRDefault="00AC1F8C" w:rsidP="00A11362">
      <w:pPr>
        <w:widowControl/>
        <w:numPr>
          <w:ilvl w:val="1"/>
          <w:numId w:val="3"/>
        </w:numPr>
        <w:tabs>
          <w:tab w:val="clear" w:pos="1421"/>
        </w:tabs>
        <w:spacing w:after="60"/>
        <w:ind w:left="1418" w:hanging="567"/>
        <w:rPr>
          <w:rFonts w:ascii="Arial" w:hAnsi="Arial" w:cs="Arial"/>
        </w:rPr>
      </w:pPr>
      <w:r w:rsidRPr="006C178F">
        <w:rPr>
          <w:rFonts w:ascii="Arial" w:hAnsi="Arial" w:cs="Arial"/>
        </w:rPr>
        <w:t>An initial</w:t>
      </w:r>
      <w:r w:rsidR="00547A4C" w:rsidRPr="006C178F">
        <w:rPr>
          <w:rFonts w:ascii="Arial" w:hAnsi="Arial" w:cs="Arial"/>
        </w:rPr>
        <w:t xml:space="preserve"> list of entity types with</w:t>
      </w:r>
      <w:r w:rsidRPr="006C178F">
        <w:rPr>
          <w:rFonts w:ascii="Arial" w:hAnsi="Arial" w:cs="Arial"/>
        </w:rPr>
        <w:t xml:space="preserve"> definitions.</w:t>
      </w:r>
    </w:p>
    <w:p w:rsidR="00AC1F8C" w:rsidRPr="005C487E" w:rsidRDefault="00A11362" w:rsidP="00A11362">
      <w:pPr>
        <w:widowControl/>
        <w:numPr>
          <w:ilvl w:val="1"/>
          <w:numId w:val="3"/>
        </w:numPr>
        <w:tabs>
          <w:tab w:val="clear" w:pos="1421"/>
        </w:tabs>
        <w:spacing w:after="60"/>
        <w:ind w:left="1418" w:hanging="567"/>
        <w:rPr>
          <w:rFonts w:ascii="Arial" w:hAnsi="Arial" w:cs="Arial"/>
        </w:rPr>
      </w:pPr>
      <w:r w:rsidRPr="005C487E">
        <w:rPr>
          <w:rFonts w:ascii="Arial" w:hAnsi="Arial" w:cs="Arial"/>
        </w:rPr>
        <w:t>A</w:t>
      </w:r>
      <w:r w:rsidR="00100793" w:rsidRPr="005C487E">
        <w:rPr>
          <w:rFonts w:ascii="Arial" w:hAnsi="Arial" w:cs="Arial"/>
        </w:rPr>
        <w:t xml:space="preserve"> conceptual level</w:t>
      </w:r>
      <w:r w:rsidRPr="005C487E">
        <w:rPr>
          <w:rFonts w:ascii="Arial" w:hAnsi="Arial" w:cs="Arial"/>
        </w:rPr>
        <w:t xml:space="preserve"> b</w:t>
      </w:r>
      <w:r w:rsidR="005E62F7" w:rsidRPr="005C487E">
        <w:rPr>
          <w:rFonts w:ascii="Arial" w:hAnsi="Arial" w:cs="Arial"/>
        </w:rPr>
        <w:t xml:space="preserve">usiness </w:t>
      </w:r>
      <w:r w:rsidRPr="005C487E">
        <w:rPr>
          <w:rFonts w:ascii="Arial" w:hAnsi="Arial" w:cs="Arial"/>
        </w:rPr>
        <w:t>f</w:t>
      </w:r>
      <w:r w:rsidR="005E62F7" w:rsidRPr="005C487E">
        <w:rPr>
          <w:rFonts w:ascii="Arial" w:hAnsi="Arial" w:cs="Arial"/>
        </w:rPr>
        <w:t xml:space="preserve">unction (process) to </w:t>
      </w:r>
      <w:r w:rsidRPr="005C487E">
        <w:rPr>
          <w:rFonts w:ascii="Arial" w:hAnsi="Arial" w:cs="Arial"/>
        </w:rPr>
        <w:t>d</w:t>
      </w:r>
      <w:r w:rsidR="005E62F7" w:rsidRPr="005C487E">
        <w:rPr>
          <w:rFonts w:ascii="Arial" w:hAnsi="Arial" w:cs="Arial"/>
        </w:rPr>
        <w:t xml:space="preserve">ata </w:t>
      </w:r>
      <w:r w:rsidRPr="005C487E">
        <w:rPr>
          <w:rFonts w:ascii="Arial" w:hAnsi="Arial" w:cs="Arial"/>
        </w:rPr>
        <w:t>e</w:t>
      </w:r>
      <w:r w:rsidR="005E62F7" w:rsidRPr="005C487E">
        <w:rPr>
          <w:rFonts w:ascii="Arial" w:hAnsi="Arial" w:cs="Arial"/>
        </w:rPr>
        <w:t>ntity</w:t>
      </w:r>
      <w:r w:rsidR="00AC1F8C" w:rsidRPr="005C487E">
        <w:rPr>
          <w:rFonts w:ascii="Arial" w:hAnsi="Arial" w:cs="Arial"/>
        </w:rPr>
        <w:t xml:space="preserve"> planning matrix.</w:t>
      </w:r>
    </w:p>
    <w:p w:rsidR="00AC1F8C" w:rsidRPr="00100793" w:rsidRDefault="00AC1F8C" w:rsidP="00A11362">
      <w:pPr>
        <w:ind w:left="851" w:hanging="425"/>
        <w:rPr>
          <w:rFonts w:ascii="Arial" w:hAnsi="Arial" w:cs="Arial"/>
          <w:highlight w:val="yellow"/>
        </w:rPr>
      </w:pPr>
    </w:p>
    <w:p w:rsidR="00AC1F8C" w:rsidRPr="00100793" w:rsidRDefault="00F176F3" w:rsidP="00A11362">
      <w:pPr>
        <w:widowControl/>
        <w:ind w:left="567" w:hanging="567"/>
        <w:rPr>
          <w:rFonts w:ascii="Arial" w:hAnsi="Arial" w:cs="Arial"/>
        </w:rPr>
      </w:pPr>
      <w:r w:rsidRPr="00100793">
        <w:rPr>
          <w:rFonts w:ascii="Arial" w:hAnsi="Arial" w:cs="Arial"/>
        </w:rPr>
        <w:t>5</w:t>
      </w:r>
      <w:r w:rsidRPr="00100793">
        <w:rPr>
          <w:rFonts w:ascii="Arial" w:hAnsi="Arial" w:cs="Arial"/>
        </w:rPr>
        <w:tab/>
      </w:r>
      <w:r w:rsidR="00AC1F8C" w:rsidRPr="00100793">
        <w:rPr>
          <w:rFonts w:ascii="Arial" w:hAnsi="Arial" w:cs="Arial"/>
        </w:rPr>
        <w:t>A section on the LOGICAL DESIGN containing the following:</w:t>
      </w:r>
    </w:p>
    <w:p w:rsidR="00AC1F8C" w:rsidRDefault="003E3B88" w:rsidP="00A11362">
      <w:pPr>
        <w:pStyle w:val="BodyTextIndent"/>
        <w:widowControl/>
        <w:numPr>
          <w:ilvl w:val="1"/>
          <w:numId w:val="4"/>
        </w:numPr>
        <w:tabs>
          <w:tab w:val="clear" w:pos="1421"/>
        </w:tabs>
        <w:spacing w:after="60"/>
        <w:ind w:left="1418" w:hanging="567"/>
        <w:rPr>
          <w:rFonts w:ascii="Arial" w:hAnsi="Arial" w:cs="Arial"/>
        </w:rPr>
      </w:pPr>
      <w:r>
        <w:rPr>
          <w:rFonts w:ascii="Arial" w:hAnsi="Arial" w:cs="Arial"/>
        </w:rPr>
        <w:t>Three</w:t>
      </w:r>
      <w:r w:rsidR="00AC1F8C" w:rsidRPr="00907B68">
        <w:rPr>
          <w:rFonts w:ascii="Arial" w:hAnsi="Arial" w:cs="Arial"/>
        </w:rPr>
        <w:t xml:space="preserve"> detailed normalised entity-relationship diagram</w:t>
      </w:r>
      <w:r w:rsidR="00100793" w:rsidRPr="00907B68">
        <w:rPr>
          <w:rFonts w:ascii="Arial" w:hAnsi="Arial" w:cs="Arial"/>
        </w:rPr>
        <w:t xml:space="preserve">s, </w:t>
      </w:r>
      <w:r>
        <w:rPr>
          <w:rFonts w:ascii="Arial" w:hAnsi="Arial" w:cs="Arial"/>
        </w:rPr>
        <w:t xml:space="preserve">for the following </w:t>
      </w:r>
      <w:r w:rsidR="00AC1F8C" w:rsidRPr="00907B68">
        <w:rPr>
          <w:rFonts w:ascii="Arial" w:hAnsi="Arial" w:cs="Arial"/>
        </w:rPr>
        <w:t xml:space="preserve"> processes.  </w:t>
      </w:r>
    </w:p>
    <w:p w:rsidR="003E3B88" w:rsidRPr="00F30E6E" w:rsidRDefault="00F30E6E" w:rsidP="00F30E6E">
      <w:pPr>
        <w:pStyle w:val="ListParagraph"/>
        <w:numPr>
          <w:ilvl w:val="2"/>
          <w:numId w:val="4"/>
        </w:numPr>
        <w:rPr>
          <w:rFonts w:ascii="Arial" w:hAnsi="Arial" w:cs="Arial"/>
        </w:rPr>
      </w:pPr>
      <w:r w:rsidRPr="00F30E6E">
        <w:rPr>
          <w:rFonts w:ascii="Arial" w:hAnsi="Arial" w:cs="Arial"/>
        </w:rPr>
        <w:t>All current unfilled vacancies.</w:t>
      </w:r>
    </w:p>
    <w:p w:rsidR="003E3B88" w:rsidRPr="005C487E" w:rsidRDefault="003E3B88" w:rsidP="003E3B88">
      <w:pPr>
        <w:widowControl/>
        <w:ind w:left="2422"/>
        <w:rPr>
          <w:rFonts w:ascii="Arial" w:hAnsi="Arial" w:cs="Arial"/>
        </w:rPr>
      </w:pPr>
    </w:p>
    <w:p w:rsidR="003E3B88" w:rsidRPr="00F30E6E" w:rsidRDefault="00F30E6E" w:rsidP="00F30E6E">
      <w:pPr>
        <w:pStyle w:val="ListParagraph"/>
        <w:numPr>
          <w:ilvl w:val="2"/>
          <w:numId w:val="4"/>
        </w:numPr>
        <w:rPr>
          <w:rFonts w:ascii="Arial" w:hAnsi="Arial" w:cs="Arial"/>
        </w:rPr>
      </w:pPr>
      <w:r w:rsidRPr="00F30E6E">
        <w:rPr>
          <w:rFonts w:ascii="Arial" w:hAnsi="Arial" w:cs="Arial"/>
        </w:rPr>
        <w:t>All students interested in one particular vacancy.</w:t>
      </w:r>
    </w:p>
    <w:p w:rsidR="003E3B88" w:rsidRPr="005C487E" w:rsidRDefault="003E3B88" w:rsidP="003E3B88">
      <w:pPr>
        <w:widowControl/>
        <w:tabs>
          <w:tab w:val="num" w:pos="720"/>
        </w:tabs>
        <w:ind w:left="2422"/>
        <w:rPr>
          <w:rFonts w:ascii="Arial" w:hAnsi="Arial" w:cs="Arial"/>
        </w:rPr>
      </w:pPr>
    </w:p>
    <w:p w:rsidR="003E3B88" w:rsidRPr="005C487E" w:rsidRDefault="0034617D" w:rsidP="0034617D">
      <w:pPr>
        <w:widowControl/>
        <w:numPr>
          <w:ilvl w:val="2"/>
          <w:numId w:val="4"/>
        </w:numPr>
        <w:rPr>
          <w:rFonts w:ascii="Arial" w:hAnsi="Arial" w:cs="Arial"/>
        </w:rPr>
      </w:pPr>
      <w:r w:rsidRPr="0034617D">
        <w:rPr>
          <w:rFonts w:ascii="Arial" w:hAnsi="Arial" w:cs="Arial"/>
        </w:rPr>
        <w:t>A</w:t>
      </w:r>
      <w:r w:rsidR="00274DDA">
        <w:rPr>
          <w:rFonts w:ascii="Arial" w:hAnsi="Arial" w:cs="Arial"/>
        </w:rPr>
        <w:t xml:space="preserve">ll </w:t>
      </w:r>
      <w:r w:rsidRPr="0034617D">
        <w:rPr>
          <w:rFonts w:ascii="Arial" w:hAnsi="Arial" w:cs="Arial"/>
        </w:rPr>
        <w:t>Students and matching vacancies.</w:t>
      </w:r>
    </w:p>
    <w:p w:rsidR="003E3B88" w:rsidRPr="00507B2C" w:rsidRDefault="003E3B88" w:rsidP="003E3B88">
      <w:pPr>
        <w:widowControl/>
        <w:tabs>
          <w:tab w:val="num" w:pos="720"/>
        </w:tabs>
        <w:ind w:left="2422"/>
        <w:rPr>
          <w:rFonts w:ascii="Arial" w:hAnsi="Arial"/>
          <w:sz w:val="20"/>
          <w:lang w:val="en-US"/>
        </w:rPr>
      </w:pPr>
    </w:p>
    <w:p w:rsidR="003E3B88" w:rsidRPr="00907B68" w:rsidRDefault="003E3B88" w:rsidP="003E3B88">
      <w:pPr>
        <w:pStyle w:val="BodyTextIndent"/>
        <w:widowControl/>
        <w:spacing w:after="60"/>
        <w:ind w:left="1421"/>
        <w:rPr>
          <w:rFonts w:ascii="Arial" w:hAnsi="Arial" w:cs="Arial"/>
        </w:rPr>
      </w:pPr>
    </w:p>
    <w:p w:rsidR="00516377" w:rsidRDefault="00AC1F8C" w:rsidP="00A11362">
      <w:pPr>
        <w:pStyle w:val="BodyTextIndent"/>
        <w:widowControl/>
        <w:numPr>
          <w:ilvl w:val="1"/>
          <w:numId w:val="4"/>
        </w:numPr>
        <w:tabs>
          <w:tab w:val="clear" w:pos="1421"/>
        </w:tabs>
        <w:spacing w:after="60"/>
        <w:ind w:left="1418" w:hanging="567"/>
        <w:rPr>
          <w:rFonts w:ascii="Arial" w:hAnsi="Arial" w:cs="Arial"/>
        </w:rPr>
      </w:pPr>
      <w:r w:rsidRPr="00907B68">
        <w:rPr>
          <w:rFonts w:ascii="Arial" w:hAnsi="Arial" w:cs="Arial"/>
        </w:rPr>
        <w:t>An integrated normalised entity-relationship diagram</w:t>
      </w:r>
      <w:r w:rsidR="00516377" w:rsidRPr="00907B68">
        <w:rPr>
          <w:rFonts w:ascii="Arial" w:hAnsi="Arial" w:cs="Arial"/>
        </w:rPr>
        <w:t xml:space="preserve"> showing primary keys, foreign keys and attributes.</w:t>
      </w:r>
    </w:p>
    <w:p w:rsidR="003E3B88" w:rsidRPr="00907B68" w:rsidRDefault="003E3B88" w:rsidP="003E3B88">
      <w:pPr>
        <w:pStyle w:val="BodyTextIndent"/>
        <w:widowControl/>
        <w:spacing w:after="60"/>
        <w:ind w:left="1418"/>
        <w:rPr>
          <w:rFonts w:ascii="Arial" w:hAnsi="Arial" w:cs="Arial"/>
        </w:rPr>
      </w:pPr>
    </w:p>
    <w:p w:rsidR="00AC1F8C" w:rsidRPr="00907B68" w:rsidRDefault="00AC1F8C" w:rsidP="00A11362">
      <w:pPr>
        <w:pStyle w:val="BodyTextIndent"/>
        <w:widowControl/>
        <w:numPr>
          <w:ilvl w:val="1"/>
          <w:numId w:val="4"/>
        </w:numPr>
        <w:tabs>
          <w:tab w:val="clear" w:pos="1421"/>
        </w:tabs>
        <w:spacing w:after="60"/>
        <w:ind w:left="1418" w:hanging="567"/>
        <w:rPr>
          <w:rFonts w:ascii="Arial" w:hAnsi="Arial" w:cs="Arial"/>
        </w:rPr>
      </w:pPr>
      <w:r w:rsidRPr="00907B68">
        <w:rPr>
          <w:rFonts w:ascii="Arial" w:hAnsi="Arial" w:cs="Arial"/>
        </w:rPr>
        <w:t>A list of</w:t>
      </w:r>
      <w:r w:rsidR="00516377" w:rsidRPr="00907B68">
        <w:rPr>
          <w:rFonts w:ascii="Arial" w:hAnsi="Arial" w:cs="Arial"/>
        </w:rPr>
        <w:t xml:space="preserve"> operational </w:t>
      </w:r>
      <w:r w:rsidRPr="00907B68">
        <w:rPr>
          <w:rFonts w:ascii="Arial" w:hAnsi="Arial" w:cs="Arial"/>
        </w:rPr>
        <w:t>business rules</w:t>
      </w:r>
      <w:r w:rsidR="00E85FD5" w:rsidRPr="00907B68">
        <w:rPr>
          <w:rFonts w:ascii="Arial" w:hAnsi="Arial" w:cs="Arial"/>
        </w:rPr>
        <w:t xml:space="preserve"> </w:t>
      </w:r>
      <w:r w:rsidR="001C1EE5" w:rsidRPr="00907B68">
        <w:rPr>
          <w:rFonts w:ascii="Arial" w:hAnsi="Arial" w:cs="Arial"/>
        </w:rPr>
        <w:t xml:space="preserve">and referential integrity constraints </w:t>
      </w:r>
      <w:r w:rsidR="00E85FD5" w:rsidRPr="00907B68">
        <w:rPr>
          <w:rFonts w:ascii="Arial" w:hAnsi="Arial" w:cs="Arial"/>
        </w:rPr>
        <w:t>categorised by process</w:t>
      </w:r>
      <w:r w:rsidR="00A32308" w:rsidRPr="00907B68">
        <w:rPr>
          <w:rFonts w:ascii="Arial" w:hAnsi="Arial" w:cs="Arial"/>
        </w:rPr>
        <w:t xml:space="preserve"> – </w:t>
      </w:r>
      <w:r w:rsidR="00970FB2" w:rsidRPr="00907B68">
        <w:rPr>
          <w:rFonts w:ascii="Arial" w:hAnsi="Arial" w:cs="Arial"/>
          <w:b/>
        </w:rPr>
        <w:t>ex</w:t>
      </w:r>
      <w:r w:rsidR="00A32308" w:rsidRPr="00907B68">
        <w:rPr>
          <w:rFonts w:ascii="Arial" w:hAnsi="Arial" w:cs="Arial"/>
          <w:b/>
        </w:rPr>
        <w:t xml:space="preserve">clude </w:t>
      </w:r>
      <w:r w:rsidR="001C1EE5" w:rsidRPr="00907B68">
        <w:rPr>
          <w:rFonts w:ascii="Arial" w:hAnsi="Arial" w:cs="Arial"/>
        </w:rPr>
        <w:t xml:space="preserve">structural business rules </w:t>
      </w:r>
      <w:r w:rsidR="00970FB2" w:rsidRPr="00907B68">
        <w:rPr>
          <w:rFonts w:ascii="Arial" w:hAnsi="Arial" w:cs="Arial"/>
        </w:rPr>
        <w:t>and</w:t>
      </w:r>
      <w:r w:rsidR="00E85FD5" w:rsidRPr="00907B68">
        <w:rPr>
          <w:rFonts w:ascii="Arial" w:hAnsi="Arial" w:cs="Arial"/>
        </w:rPr>
        <w:t xml:space="preserve"> </w:t>
      </w:r>
      <w:r w:rsidRPr="00907B68">
        <w:rPr>
          <w:rFonts w:ascii="Arial" w:hAnsi="Arial" w:cs="Arial"/>
        </w:rPr>
        <w:t xml:space="preserve">cardinality rules. </w:t>
      </w:r>
    </w:p>
    <w:p w:rsidR="00AC1F8C" w:rsidRPr="00907B68" w:rsidRDefault="00AC1F8C" w:rsidP="00A11362">
      <w:pPr>
        <w:pStyle w:val="BodyTextIndent"/>
        <w:ind w:left="0"/>
        <w:rPr>
          <w:rFonts w:ascii="Arial" w:hAnsi="Arial" w:cs="Arial"/>
        </w:rPr>
      </w:pPr>
    </w:p>
    <w:p w:rsidR="00547A4C" w:rsidRPr="00907B68" w:rsidRDefault="00547A4C" w:rsidP="00A11362">
      <w:pPr>
        <w:pStyle w:val="BodyTextIndent3"/>
        <w:widowControl/>
        <w:spacing w:after="0"/>
        <w:ind w:left="567" w:hanging="567"/>
        <w:rPr>
          <w:rFonts w:ascii="Arial" w:hAnsi="Arial" w:cs="Arial"/>
          <w:sz w:val="24"/>
          <w:szCs w:val="24"/>
        </w:rPr>
      </w:pPr>
      <w:r w:rsidRPr="00907B68">
        <w:rPr>
          <w:rFonts w:ascii="Arial" w:hAnsi="Arial" w:cs="Arial"/>
          <w:sz w:val="24"/>
          <w:szCs w:val="24"/>
        </w:rPr>
        <w:t>6</w:t>
      </w:r>
      <w:r w:rsidRPr="00907B68">
        <w:rPr>
          <w:rFonts w:ascii="Arial" w:hAnsi="Arial" w:cs="Arial"/>
          <w:sz w:val="24"/>
          <w:szCs w:val="24"/>
        </w:rPr>
        <w:tab/>
        <w:t>An appendix that lists any additional information that you gathered from the client.</w:t>
      </w:r>
    </w:p>
    <w:p w:rsidR="00F176F3" w:rsidRPr="00907B68" w:rsidRDefault="00AC1F8C" w:rsidP="00A11362">
      <w:pPr>
        <w:rPr>
          <w:rFonts w:ascii="Arial" w:hAnsi="Arial" w:cs="Arial"/>
        </w:rPr>
      </w:pPr>
      <w:r w:rsidRPr="00907B68">
        <w:rPr>
          <w:rFonts w:ascii="Arial" w:hAnsi="Arial" w:cs="Arial"/>
        </w:rPr>
        <w:br w:type="page"/>
      </w:r>
    </w:p>
    <w:p w:rsidR="00AC1F8C" w:rsidRPr="00100793" w:rsidRDefault="00AC1F8C" w:rsidP="00AC1F8C">
      <w:pPr>
        <w:rPr>
          <w:rFonts w:ascii="Arial" w:hAnsi="Arial" w:cs="Arial"/>
          <w:b/>
          <w:bCs/>
        </w:rPr>
      </w:pPr>
      <w:r w:rsidRPr="00100793">
        <w:rPr>
          <w:rFonts w:ascii="Arial" w:hAnsi="Arial" w:cs="Arial"/>
          <w:b/>
          <w:bCs/>
        </w:rPr>
        <w:lastRenderedPageBreak/>
        <w:t>PART 2</w:t>
      </w:r>
    </w:p>
    <w:p w:rsidR="00AC1F8C" w:rsidRPr="00100793" w:rsidRDefault="00AC1F8C" w:rsidP="00AC1F8C">
      <w:pPr>
        <w:rPr>
          <w:rFonts w:ascii="Arial" w:hAnsi="Arial" w:cs="Arial"/>
        </w:rPr>
      </w:pPr>
    </w:p>
    <w:p w:rsidR="00AC1F8C" w:rsidRPr="00100793" w:rsidRDefault="00AC1F8C" w:rsidP="00AC1F8C">
      <w:pPr>
        <w:pStyle w:val="Heading8"/>
        <w:rPr>
          <w:rFonts w:ascii="Arial" w:hAnsi="Arial" w:cs="Arial"/>
          <w:b/>
        </w:rPr>
      </w:pPr>
      <w:r w:rsidRPr="00100793">
        <w:rPr>
          <w:rFonts w:ascii="Arial" w:hAnsi="Arial" w:cs="Arial"/>
          <w:b/>
        </w:rPr>
        <w:t>Delivery</w:t>
      </w:r>
    </w:p>
    <w:p w:rsidR="00AC1F8C" w:rsidRPr="00100793" w:rsidRDefault="00AC1F8C" w:rsidP="00A11362">
      <w:pPr>
        <w:rPr>
          <w:rFonts w:ascii="Arial" w:hAnsi="Arial" w:cs="Arial"/>
        </w:rPr>
      </w:pPr>
      <w:r w:rsidRPr="00100793">
        <w:rPr>
          <w:rFonts w:ascii="Arial" w:hAnsi="Arial" w:cs="Arial"/>
        </w:rPr>
        <w:t>A</w:t>
      </w:r>
      <w:r w:rsidRPr="00100793">
        <w:rPr>
          <w:rFonts w:ascii="Arial" w:hAnsi="Arial" w:cs="Arial"/>
          <w:b/>
        </w:rPr>
        <w:t xml:space="preserve"> </w:t>
      </w:r>
      <w:r w:rsidRPr="00100793">
        <w:rPr>
          <w:rFonts w:ascii="Arial" w:hAnsi="Arial" w:cs="Arial"/>
        </w:rPr>
        <w:t>report</w:t>
      </w:r>
      <w:r w:rsidR="00547A4C" w:rsidRPr="00100793">
        <w:rPr>
          <w:rFonts w:ascii="Arial" w:hAnsi="Arial" w:cs="Arial"/>
        </w:rPr>
        <w:t xml:space="preserve"> </w:t>
      </w:r>
      <w:r w:rsidRPr="00100793">
        <w:rPr>
          <w:rFonts w:ascii="Arial" w:hAnsi="Arial" w:cs="Arial"/>
        </w:rPr>
        <w:t>submitted in a folder</w:t>
      </w:r>
      <w:r w:rsidR="00B73BCD" w:rsidRPr="00100793">
        <w:rPr>
          <w:rFonts w:ascii="Arial" w:hAnsi="Arial" w:cs="Arial"/>
        </w:rPr>
        <w:t xml:space="preserve"> with the assignment cover sheet</w:t>
      </w:r>
      <w:r w:rsidR="00172180" w:rsidRPr="00100793">
        <w:rPr>
          <w:rFonts w:ascii="Arial" w:hAnsi="Arial" w:cs="Arial"/>
        </w:rPr>
        <w:t xml:space="preserve"> that is available </w:t>
      </w:r>
      <w:r w:rsidR="00EE6983">
        <w:rPr>
          <w:rFonts w:ascii="Arial" w:hAnsi="Arial" w:cs="Arial"/>
        </w:rPr>
        <w:t xml:space="preserve">at the reception. </w:t>
      </w:r>
      <w:r w:rsidR="007F7694" w:rsidRPr="00100793">
        <w:rPr>
          <w:rFonts w:ascii="Arial" w:hAnsi="Arial" w:cs="Arial"/>
        </w:rPr>
        <w:t xml:space="preserve">An electronic copy of your report </w:t>
      </w:r>
      <w:r w:rsidR="00724847">
        <w:rPr>
          <w:rFonts w:ascii="Arial" w:hAnsi="Arial" w:cs="Arial"/>
        </w:rPr>
        <w:t xml:space="preserve">and SQL script file </w:t>
      </w:r>
      <w:r w:rsidR="007F7694" w:rsidRPr="00100793">
        <w:rPr>
          <w:rFonts w:ascii="Arial" w:hAnsi="Arial" w:cs="Arial"/>
        </w:rPr>
        <w:t xml:space="preserve">must also be </w:t>
      </w:r>
      <w:r w:rsidR="007F7694">
        <w:rPr>
          <w:rFonts w:ascii="Arial" w:hAnsi="Arial" w:cs="Arial"/>
          <w:color w:val="000000"/>
        </w:rPr>
        <w:t xml:space="preserve">uploaded to the Assignment Part-2 Upload Link of the </w:t>
      </w:r>
      <w:proofErr w:type="spellStart"/>
      <w:r w:rsidR="007F7694">
        <w:rPr>
          <w:rFonts w:ascii="Arial" w:hAnsi="Arial" w:cs="Arial"/>
          <w:color w:val="000000"/>
        </w:rPr>
        <w:t>eCampus</w:t>
      </w:r>
      <w:proofErr w:type="spellEnd"/>
      <w:r w:rsidR="007F7694" w:rsidRPr="00100793">
        <w:rPr>
          <w:rFonts w:ascii="Arial" w:hAnsi="Arial" w:cs="Arial"/>
        </w:rPr>
        <w:t xml:space="preserve">. </w:t>
      </w:r>
      <w:r w:rsidRPr="00100793">
        <w:rPr>
          <w:rFonts w:ascii="Arial" w:hAnsi="Arial" w:cs="Arial"/>
        </w:rPr>
        <w:t>The report should contain the following:</w:t>
      </w:r>
    </w:p>
    <w:p w:rsidR="00AC1F8C" w:rsidRPr="00100793" w:rsidRDefault="00AC1F8C" w:rsidP="00A11362">
      <w:pPr>
        <w:rPr>
          <w:rFonts w:ascii="Arial" w:hAnsi="Arial" w:cs="Arial"/>
        </w:rPr>
      </w:pPr>
    </w:p>
    <w:p w:rsidR="00AC1F8C" w:rsidRPr="00100793" w:rsidRDefault="00AC1F8C" w:rsidP="00A11362">
      <w:pPr>
        <w:widowControl/>
        <w:numPr>
          <w:ilvl w:val="0"/>
          <w:numId w:val="5"/>
        </w:numPr>
        <w:rPr>
          <w:rFonts w:ascii="Arial" w:hAnsi="Arial" w:cs="Arial"/>
        </w:rPr>
      </w:pPr>
      <w:r w:rsidRPr="00100793">
        <w:rPr>
          <w:rFonts w:ascii="Arial" w:hAnsi="Arial" w:cs="Arial"/>
        </w:rPr>
        <w:t>A TITLE PAGE identifying the report title, the name and ID number of the student, date completed and the total num</w:t>
      </w:r>
      <w:r w:rsidR="00595180" w:rsidRPr="00100793">
        <w:rPr>
          <w:rFonts w:ascii="Arial" w:hAnsi="Arial" w:cs="Arial"/>
        </w:rPr>
        <w:t>ber of hours taken to complete P</w:t>
      </w:r>
      <w:r w:rsidRPr="00100793">
        <w:rPr>
          <w:rFonts w:ascii="Arial" w:hAnsi="Arial" w:cs="Arial"/>
        </w:rPr>
        <w:t>art 2 of the assignment.</w:t>
      </w:r>
    </w:p>
    <w:p w:rsidR="00AC1F8C" w:rsidRPr="00100793" w:rsidRDefault="00AC1F8C" w:rsidP="00A11362">
      <w:pPr>
        <w:rPr>
          <w:rFonts w:ascii="Arial" w:hAnsi="Arial" w:cs="Arial"/>
        </w:rPr>
      </w:pPr>
    </w:p>
    <w:p w:rsidR="00AC1F8C" w:rsidRPr="00100793" w:rsidRDefault="00AC1F8C" w:rsidP="00A11362">
      <w:pPr>
        <w:pStyle w:val="BodyTextIndent3"/>
        <w:widowControl/>
        <w:numPr>
          <w:ilvl w:val="0"/>
          <w:numId w:val="5"/>
        </w:numPr>
        <w:spacing w:after="0"/>
        <w:rPr>
          <w:rFonts w:ascii="Arial" w:hAnsi="Arial" w:cs="Arial"/>
          <w:sz w:val="24"/>
          <w:szCs w:val="24"/>
        </w:rPr>
      </w:pPr>
      <w:r w:rsidRPr="00100793">
        <w:rPr>
          <w:rFonts w:ascii="Arial" w:hAnsi="Arial" w:cs="Arial"/>
          <w:sz w:val="24"/>
          <w:szCs w:val="24"/>
        </w:rPr>
        <w:t>A TABLE OF CONTENTS identifying sections of the report as well as the corresponding page numbers.</w:t>
      </w:r>
    </w:p>
    <w:p w:rsidR="00AC1F8C" w:rsidRPr="00100793" w:rsidRDefault="00AC1F8C" w:rsidP="00A11362">
      <w:pPr>
        <w:rPr>
          <w:rFonts w:ascii="Arial" w:hAnsi="Arial" w:cs="Arial"/>
        </w:rPr>
      </w:pPr>
    </w:p>
    <w:p w:rsidR="00547A4C" w:rsidRPr="00100793" w:rsidRDefault="00547A4C" w:rsidP="00A11362">
      <w:pPr>
        <w:pStyle w:val="BodyTextIndent3"/>
        <w:widowControl/>
        <w:numPr>
          <w:ilvl w:val="0"/>
          <w:numId w:val="5"/>
        </w:numPr>
        <w:spacing w:after="0"/>
        <w:rPr>
          <w:rFonts w:ascii="Arial" w:hAnsi="Arial" w:cs="Arial"/>
          <w:sz w:val="24"/>
          <w:szCs w:val="24"/>
        </w:rPr>
      </w:pPr>
      <w:r w:rsidRPr="00100793">
        <w:rPr>
          <w:rFonts w:ascii="Arial" w:hAnsi="Arial" w:cs="Arial"/>
          <w:sz w:val="24"/>
          <w:szCs w:val="24"/>
        </w:rPr>
        <w:t>An INTRODUCTION to the report.</w:t>
      </w:r>
    </w:p>
    <w:p w:rsidR="00547A4C" w:rsidRPr="00100793" w:rsidRDefault="00547A4C" w:rsidP="00A11362">
      <w:pPr>
        <w:rPr>
          <w:rFonts w:ascii="Arial" w:hAnsi="Arial" w:cs="Arial"/>
        </w:rPr>
      </w:pPr>
    </w:p>
    <w:p w:rsidR="00AC1F8C" w:rsidRPr="00100793" w:rsidRDefault="00AC1F8C" w:rsidP="00A11362">
      <w:pPr>
        <w:widowControl/>
        <w:numPr>
          <w:ilvl w:val="0"/>
          <w:numId w:val="5"/>
        </w:numPr>
        <w:rPr>
          <w:rFonts w:ascii="Arial" w:hAnsi="Arial" w:cs="Arial"/>
        </w:rPr>
      </w:pPr>
      <w:r w:rsidRPr="00100793">
        <w:rPr>
          <w:rFonts w:ascii="Arial" w:hAnsi="Arial" w:cs="Arial"/>
        </w:rPr>
        <w:t>A section on the LOGICAL DESIGN that contains:</w:t>
      </w:r>
    </w:p>
    <w:p w:rsidR="00AC1F8C" w:rsidRPr="00100793" w:rsidRDefault="00AC1F8C" w:rsidP="00A11362">
      <w:pPr>
        <w:widowControl/>
        <w:numPr>
          <w:ilvl w:val="1"/>
          <w:numId w:val="7"/>
        </w:numPr>
        <w:ind w:hanging="589"/>
        <w:rPr>
          <w:rFonts w:ascii="Arial" w:hAnsi="Arial" w:cs="Arial"/>
        </w:rPr>
      </w:pPr>
      <w:r w:rsidRPr="00100793">
        <w:rPr>
          <w:rFonts w:ascii="Arial" w:hAnsi="Arial" w:cs="Arial"/>
        </w:rPr>
        <w:t>The integrated normalised ent</w:t>
      </w:r>
      <w:r w:rsidR="00595180" w:rsidRPr="00100793">
        <w:rPr>
          <w:rFonts w:ascii="Arial" w:hAnsi="Arial" w:cs="Arial"/>
        </w:rPr>
        <w:t>ity-relationship diagram (from P</w:t>
      </w:r>
      <w:r w:rsidRPr="00100793">
        <w:rPr>
          <w:rFonts w:ascii="Arial" w:hAnsi="Arial" w:cs="Arial"/>
        </w:rPr>
        <w:t>art 1)</w:t>
      </w:r>
      <w:r w:rsidR="008C57D2" w:rsidRPr="00100793">
        <w:rPr>
          <w:rFonts w:ascii="Arial" w:hAnsi="Arial" w:cs="Arial"/>
        </w:rPr>
        <w:t>.</w:t>
      </w:r>
    </w:p>
    <w:p w:rsidR="00AC1F8C" w:rsidRPr="00100793" w:rsidRDefault="00AC1F8C" w:rsidP="00A11362">
      <w:pPr>
        <w:ind w:left="720" w:hanging="720"/>
        <w:rPr>
          <w:rFonts w:ascii="Arial" w:hAnsi="Arial" w:cs="Arial"/>
        </w:rPr>
      </w:pPr>
    </w:p>
    <w:p w:rsidR="00AC1F8C" w:rsidRPr="00100793" w:rsidRDefault="00AC1F8C" w:rsidP="00A11362">
      <w:pPr>
        <w:widowControl/>
        <w:numPr>
          <w:ilvl w:val="0"/>
          <w:numId w:val="5"/>
        </w:numPr>
        <w:rPr>
          <w:rFonts w:ascii="Arial" w:hAnsi="Arial" w:cs="Arial"/>
        </w:rPr>
      </w:pPr>
      <w:r w:rsidRPr="00100793">
        <w:rPr>
          <w:rFonts w:ascii="Arial" w:hAnsi="Arial" w:cs="Arial"/>
        </w:rPr>
        <w:t>A section on the PHYSICAL DESIGN that contains:</w:t>
      </w:r>
    </w:p>
    <w:p w:rsidR="00516377" w:rsidRDefault="00516377" w:rsidP="00A11362">
      <w:pPr>
        <w:widowControl/>
        <w:numPr>
          <w:ilvl w:val="1"/>
          <w:numId w:val="8"/>
        </w:numPr>
        <w:spacing w:after="60"/>
        <w:rPr>
          <w:rFonts w:ascii="Arial" w:hAnsi="Arial" w:cs="Arial"/>
        </w:rPr>
      </w:pPr>
      <w:r w:rsidRPr="00907B68">
        <w:rPr>
          <w:rFonts w:ascii="Arial" w:hAnsi="Arial" w:cs="Arial"/>
        </w:rPr>
        <w:t xml:space="preserve">A set of relations </w:t>
      </w:r>
      <w:r w:rsidR="00116D06">
        <w:rPr>
          <w:rFonts w:ascii="Arial" w:hAnsi="Arial" w:cs="Arial"/>
        </w:rPr>
        <w:t xml:space="preserve">(tables) </w:t>
      </w:r>
      <w:r w:rsidRPr="00907B68">
        <w:rPr>
          <w:rFonts w:ascii="Arial" w:hAnsi="Arial" w:cs="Arial"/>
        </w:rPr>
        <w:t>derived directly from the integrated E-R diagram.  Present the relations</w:t>
      </w:r>
      <w:r w:rsidR="00116D06">
        <w:rPr>
          <w:rFonts w:ascii="Arial" w:hAnsi="Arial" w:cs="Arial"/>
        </w:rPr>
        <w:t xml:space="preserve"> (tables)</w:t>
      </w:r>
      <w:r w:rsidRPr="00907B68">
        <w:rPr>
          <w:rFonts w:ascii="Arial" w:hAnsi="Arial" w:cs="Arial"/>
        </w:rPr>
        <w:t xml:space="preserve"> in the standard relational notations.  If a relation has a foreign key, state the appropriate on-delete action in the child </w:t>
      </w:r>
      <w:r w:rsidR="00116D06">
        <w:rPr>
          <w:rFonts w:ascii="Arial" w:hAnsi="Arial" w:cs="Arial"/>
        </w:rPr>
        <w:t>relation (</w:t>
      </w:r>
      <w:r w:rsidRPr="00907B68">
        <w:rPr>
          <w:rFonts w:ascii="Arial" w:hAnsi="Arial" w:cs="Arial"/>
        </w:rPr>
        <w:t>table</w:t>
      </w:r>
      <w:r w:rsidR="00116D06">
        <w:rPr>
          <w:rFonts w:ascii="Arial" w:hAnsi="Arial" w:cs="Arial"/>
        </w:rPr>
        <w:t>)</w:t>
      </w:r>
      <w:r w:rsidRPr="00907B68">
        <w:rPr>
          <w:rFonts w:ascii="Arial" w:hAnsi="Arial" w:cs="Arial"/>
        </w:rPr>
        <w:t>.</w:t>
      </w:r>
    </w:p>
    <w:p w:rsidR="006F2540" w:rsidRPr="00907B68" w:rsidRDefault="006F2540" w:rsidP="006F2540">
      <w:pPr>
        <w:widowControl/>
        <w:spacing w:after="60"/>
        <w:ind w:left="1421"/>
        <w:rPr>
          <w:rFonts w:ascii="Arial" w:hAnsi="Arial" w:cs="Arial"/>
        </w:rPr>
      </w:pPr>
    </w:p>
    <w:p w:rsidR="00AC1F8C" w:rsidRDefault="00970FB2" w:rsidP="00A11362">
      <w:pPr>
        <w:widowControl/>
        <w:numPr>
          <w:ilvl w:val="1"/>
          <w:numId w:val="8"/>
        </w:numPr>
        <w:spacing w:after="60"/>
        <w:ind w:left="1424" w:hanging="573"/>
        <w:rPr>
          <w:rFonts w:ascii="Arial" w:hAnsi="Arial" w:cs="Arial"/>
        </w:rPr>
      </w:pPr>
      <w:r w:rsidRPr="00907B68">
        <w:rPr>
          <w:rFonts w:ascii="Arial" w:hAnsi="Arial" w:cs="Arial"/>
        </w:rPr>
        <w:t>Data volume map</w:t>
      </w:r>
      <w:r w:rsidR="00AC1F8C" w:rsidRPr="00907B68">
        <w:rPr>
          <w:rFonts w:ascii="Arial" w:hAnsi="Arial" w:cs="Arial"/>
        </w:rPr>
        <w:t>.</w:t>
      </w:r>
    </w:p>
    <w:p w:rsidR="006F2540" w:rsidRDefault="006F2540" w:rsidP="006F2540">
      <w:pPr>
        <w:pStyle w:val="ListParagraph"/>
        <w:rPr>
          <w:rFonts w:ascii="Arial" w:hAnsi="Arial" w:cs="Arial"/>
        </w:rPr>
      </w:pPr>
    </w:p>
    <w:p w:rsidR="00AC1F8C" w:rsidRPr="00907B68" w:rsidRDefault="00970FB2" w:rsidP="00A11362">
      <w:pPr>
        <w:pStyle w:val="BodyTextIndent"/>
        <w:widowControl/>
        <w:numPr>
          <w:ilvl w:val="1"/>
          <w:numId w:val="8"/>
        </w:numPr>
        <w:spacing w:after="60"/>
        <w:ind w:left="1424" w:hanging="573"/>
        <w:rPr>
          <w:rFonts w:ascii="Arial" w:hAnsi="Arial" w:cs="Arial"/>
        </w:rPr>
      </w:pPr>
      <w:r w:rsidRPr="00907B68">
        <w:rPr>
          <w:rFonts w:ascii="Arial" w:hAnsi="Arial" w:cs="Arial"/>
        </w:rPr>
        <w:t>Two d</w:t>
      </w:r>
      <w:r w:rsidR="00AC1F8C" w:rsidRPr="00907B68">
        <w:rPr>
          <w:rFonts w:ascii="Arial" w:hAnsi="Arial" w:cs="Arial"/>
        </w:rPr>
        <w:t xml:space="preserve">ata usage </w:t>
      </w:r>
      <w:r w:rsidRPr="00907B68">
        <w:rPr>
          <w:rFonts w:ascii="Arial" w:hAnsi="Arial" w:cs="Arial"/>
        </w:rPr>
        <w:t>maps – one for each of</w:t>
      </w:r>
      <w:r w:rsidR="00AC1F8C" w:rsidRPr="00907B68">
        <w:rPr>
          <w:rFonts w:ascii="Arial" w:hAnsi="Arial" w:cs="Arial"/>
        </w:rPr>
        <w:t xml:space="preserve"> the two most important processe</w:t>
      </w:r>
      <w:r w:rsidR="005E62F7" w:rsidRPr="00907B68">
        <w:rPr>
          <w:rFonts w:ascii="Arial" w:hAnsi="Arial" w:cs="Arial"/>
        </w:rPr>
        <w:t>s:</w:t>
      </w:r>
    </w:p>
    <w:p w:rsidR="00DF221A" w:rsidRPr="00B03773" w:rsidRDefault="00B03773" w:rsidP="00B03773">
      <w:pPr>
        <w:pStyle w:val="ListParagraph"/>
        <w:numPr>
          <w:ilvl w:val="2"/>
          <w:numId w:val="8"/>
        </w:numPr>
        <w:rPr>
          <w:rFonts w:ascii="Arial" w:hAnsi="Arial" w:cs="Arial"/>
          <w:bCs/>
        </w:rPr>
      </w:pPr>
      <w:r w:rsidRPr="00B03773">
        <w:rPr>
          <w:rFonts w:ascii="Arial" w:hAnsi="Arial" w:cs="Arial"/>
          <w:bCs/>
        </w:rPr>
        <w:t xml:space="preserve">All </w:t>
      </w:r>
      <w:r>
        <w:rPr>
          <w:rFonts w:ascii="Arial" w:hAnsi="Arial" w:cs="Arial"/>
          <w:bCs/>
        </w:rPr>
        <w:t>Students and matching vacancies</w:t>
      </w:r>
      <w:r w:rsidR="003214E8" w:rsidRPr="00B03773">
        <w:rPr>
          <w:rFonts w:ascii="Arial" w:hAnsi="Arial" w:cs="Arial"/>
          <w:lang w:val="en-GB"/>
        </w:rPr>
        <w:t xml:space="preserve">. This process is run, on average, </w:t>
      </w:r>
      <w:r w:rsidR="00DF221A" w:rsidRPr="00B03773">
        <w:rPr>
          <w:rFonts w:ascii="Arial" w:hAnsi="Arial" w:cs="Arial"/>
        </w:rPr>
        <w:t>2</w:t>
      </w:r>
      <w:r w:rsidR="00FB5AE1" w:rsidRPr="00B03773">
        <w:rPr>
          <w:rFonts w:ascii="Arial" w:hAnsi="Arial" w:cs="Arial"/>
        </w:rPr>
        <w:t>0</w:t>
      </w:r>
      <w:r>
        <w:rPr>
          <w:rFonts w:ascii="Arial" w:hAnsi="Arial" w:cs="Arial"/>
        </w:rPr>
        <w:t>0</w:t>
      </w:r>
      <w:r w:rsidR="00DF221A" w:rsidRPr="00B03773">
        <w:rPr>
          <w:rFonts w:ascii="Arial" w:hAnsi="Arial" w:cs="Arial"/>
        </w:rPr>
        <w:t xml:space="preserve"> times a day</w:t>
      </w:r>
    </w:p>
    <w:p w:rsidR="00EA33E7" w:rsidRPr="00FB5AE1" w:rsidRDefault="00EA33E7" w:rsidP="00EA33E7">
      <w:pPr>
        <w:pStyle w:val="BodyTextIndent"/>
        <w:spacing w:after="60"/>
        <w:ind w:left="2422"/>
        <w:rPr>
          <w:rFonts w:ascii="Arial" w:hAnsi="Arial" w:cs="Arial"/>
        </w:rPr>
      </w:pPr>
    </w:p>
    <w:p w:rsidR="00DF221A" w:rsidRPr="00B03773" w:rsidRDefault="00B03773" w:rsidP="00B03773">
      <w:pPr>
        <w:pStyle w:val="ListParagraph"/>
        <w:numPr>
          <w:ilvl w:val="2"/>
          <w:numId w:val="8"/>
        </w:numPr>
        <w:rPr>
          <w:rFonts w:ascii="Arial" w:hAnsi="Arial" w:cs="Arial"/>
        </w:rPr>
      </w:pPr>
      <w:r w:rsidRPr="00B03773">
        <w:rPr>
          <w:rFonts w:ascii="Arial" w:hAnsi="Arial" w:cs="Arial"/>
        </w:rPr>
        <w:t>All students inter</w:t>
      </w:r>
      <w:r>
        <w:rPr>
          <w:rFonts w:ascii="Arial" w:hAnsi="Arial" w:cs="Arial"/>
        </w:rPr>
        <w:t>ested in one particular vacancy</w:t>
      </w:r>
      <w:r w:rsidR="003214E8" w:rsidRPr="00B03773">
        <w:rPr>
          <w:rFonts w:ascii="Arial" w:hAnsi="Arial" w:cs="Arial"/>
        </w:rPr>
        <w:t xml:space="preserve">. This process is run, on average, </w:t>
      </w:r>
      <w:r w:rsidR="00DF221A" w:rsidRPr="00B03773">
        <w:rPr>
          <w:rFonts w:ascii="Arial" w:hAnsi="Arial" w:cs="Arial"/>
        </w:rPr>
        <w:t>1</w:t>
      </w:r>
      <w:r w:rsidR="00FB5AE1" w:rsidRPr="00B03773">
        <w:rPr>
          <w:rFonts w:ascii="Arial" w:hAnsi="Arial" w:cs="Arial"/>
        </w:rPr>
        <w:t>5</w:t>
      </w:r>
      <w:r>
        <w:rPr>
          <w:rFonts w:ascii="Arial" w:hAnsi="Arial" w:cs="Arial"/>
        </w:rPr>
        <w:t>0</w:t>
      </w:r>
      <w:r w:rsidR="00FB5AE1" w:rsidRPr="00B03773">
        <w:rPr>
          <w:rFonts w:ascii="Arial" w:hAnsi="Arial" w:cs="Arial"/>
        </w:rPr>
        <w:t xml:space="preserve"> </w:t>
      </w:r>
      <w:r w:rsidR="00DF221A" w:rsidRPr="00B03773">
        <w:rPr>
          <w:rFonts w:ascii="Arial" w:hAnsi="Arial" w:cs="Arial"/>
        </w:rPr>
        <w:t>times a day</w:t>
      </w:r>
    </w:p>
    <w:p w:rsidR="006F2540" w:rsidRPr="00FB5AE1" w:rsidRDefault="006F2540" w:rsidP="006F2540">
      <w:pPr>
        <w:pStyle w:val="BodyTextIndent"/>
        <w:spacing w:after="60"/>
        <w:ind w:left="2422"/>
        <w:rPr>
          <w:rFonts w:ascii="Arial" w:hAnsi="Arial" w:cs="Arial"/>
        </w:rPr>
      </w:pPr>
    </w:p>
    <w:p w:rsidR="006F2540" w:rsidRPr="00A731C8" w:rsidRDefault="00AC1F8C" w:rsidP="006F2540">
      <w:pPr>
        <w:widowControl/>
        <w:numPr>
          <w:ilvl w:val="1"/>
          <w:numId w:val="8"/>
        </w:numPr>
        <w:spacing w:after="60"/>
        <w:ind w:left="1424" w:hanging="573"/>
        <w:rPr>
          <w:rFonts w:ascii="Times New Roman" w:hAnsi="Times New Roman"/>
          <w:szCs w:val="24"/>
        </w:rPr>
      </w:pPr>
      <w:r w:rsidRPr="00907B68">
        <w:rPr>
          <w:rFonts w:ascii="Arial" w:hAnsi="Arial" w:cs="Arial"/>
        </w:rPr>
        <w:t>Considerations for de</w:t>
      </w:r>
      <w:r w:rsidR="00516377" w:rsidRPr="00907B68">
        <w:rPr>
          <w:rFonts w:ascii="Arial" w:hAnsi="Arial" w:cs="Arial"/>
        </w:rPr>
        <w:t>-</w:t>
      </w:r>
      <w:r w:rsidRPr="00907B68">
        <w:rPr>
          <w:rFonts w:ascii="Arial" w:hAnsi="Arial" w:cs="Arial"/>
        </w:rPr>
        <w:t>normalisation (including duplication), indexing and partitioning</w:t>
      </w:r>
      <w:r w:rsidR="00B73BCD" w:rsidRPr="00907B68">
        <w:rPr>
          <w:rFonts w:ascii="Arial" w:hAnsi="Arial" w:cs="Arial"/>
        </w:rPr>
        <w:t xml:space="preserve"> to improve the performance of the </w:t>
      </w:r>
      <w:r w:rsidR="006F2540">
        <w:rPr>
          <w:rFonts w:ascii="Arial" w:hAnsi="Arial" w:cs="Arial"/>
        </w:rPr>
        <w:t xml:space="preserve">two important </w:t>
      </w:r>
      <w:r w:rsidR="00B73BCD" w:rsidRPr="00907B68">
        <w:rPr>
          <w:rFonts w:ascii="Arial" w:hAnsi="Arial" w:cs="Arial"/>
        </w:rPr>
        <w:t>processes</w:t>
      </w:r>
      <w:r w:rsidR="006F2540">
        <w:rPr>
          <w:rFonts w:ascii="Arial" w:hAnsi="Arial" w:cs="Arial"/>
        </w:rPr>
        <w:t xml:space="preserve"> listed in 5.3. </w:t>
      </w:r>
      <w:r w:rsidR="006F2540" w:rsidRPr="006F2540">
        <w:rPr>
          <w:rFonts w:ascii="Arial" w:hAnsi="Arial" w:cs="Arial"/>
        </w:rPr>
        <w:t>For each of t</w:t>
      </w:r>
      <w:r w:rsidR="00DB7ECF">
        <w:rPr>
          <w:rFonts w:ascii="Arial" w:hAnsi="Arial" w:cs="Arial"/>
        </w:rPr>
        <w:t xml:space="preserve">he two processes, discuss how </w:t>
      </w:r>
      <w:r w:rsidR="00DB7ECF" w:rsidRPr="00907B68">
        <w:rPr>
          <w:rFonts w:ascii="Arial" w:hAnsi="Arial" w:cs="Arial"/>
        </w:rPr>
        <w:t>de-normalisation</w:t>
      </w:r>
      <w:r w:rsidR="006F2540" w:rsidRPr="006F2540">
        <w:rPr>
          <w:rFonts w:ascii="Arial" w:hAnsi="Arial" w:cs="Arial"/>
        </w:rPr>
        <w:t xml:space="preserve"> can be used, discuss whether or not you will use it and, finally, discuss the disadvantages of using it.</w:t>
      </w:r>
    </w:p>
    <w:p w:rsidR="006F2540" w:rsidRPr="00907B68" w:rsidRDefault="006F2540" w:rsidP="00EA33E7">
      <w:pPr>
        <w:widowControl/>
        <w:spacing w:after="60"/>
        <w:ind w:left="851"/>
        <w:rPr>
          <w:rFonts w:ascii="Arial" w:hAnsi="Arial" w:cs="Arial"/>
          <w:szCs w:val="24"/>
        </w:rPr>
      </w:pPr>
      <w:r>
        <w:rPr>
          <w:rFonts w:ascii="Arial" w:hAnsi="Arial" w:cs="Arial"/>
          <w:szCs w:val="24"/>
        </w:rPr>
        <w:t xml:space="preserve"> </w:t>
      </w:r>
    </w:p>
    <w:p w:rsidR="00AC1F8C" w:rsidRDefault="00AC1F8C" w:rsidP="00A11362">
      <w:pPr>
        <w:widowControl/>
        <w:numPr>
          <w:ilvl w:val="1"/>
          <w:numId w:val="8"/>
        </w:numPr>
        <w:spacing w:after="60"/>
        <w:ind w:left="1424" w:hanging="573"/>
        <w:rPr>
          <w:rFonts w:ascii="Arial" w:hAnsi="Arial" w:cs="Arial"/>
        </w:rPr>
      </w:pPr>
      <w:r w:rsidRPr="00907B68">
        <w:rPr>
          <w:rFonts w:ascii="Arial" w:hAnsi="Arial" w:cs="Arial"/>
        </w:rPr>
        <w:t>Final ERD.</w:t>
      </w:r>
    </w:p>
    <w:p w:rsidR="006F2540" w:rsidRDefault="006F2540" w:rsidP="00EA33E7">
      <w:pPr>
        <w:widowControl/>
        <w:spacing w:after="60"/>
        <w:rPr>
          <w:rFonts w:ascii="Arial" w:hAnsi="Arial" w:cs="Arial"/>
        </w:rPr>
      </w:pPr>
    </w:p>
    <w:p w:rsidR="007D035D" w:rsidRPr="007D035D" w:rsidRDefault="00683E7C" w:rsidP="007D035D">
      <w:pPr>
        <w:widowControl/>
        <w:numPr>
          <w:ilvl w:val="1"/>
          <w:numId w:val="8"/>
        </w:numPr>
        <w:spacing w:after="60"/>
        <w:ind w:left="1424" w:hanging="573"/>
        <w:rPr>
          <w:rFonts w:ascii="Arial" w:hAnsi="Arial" w:cs="Arial"/>
        </w:rPr>
      </w:pPr>
      <w:r w:rsidRPr="007D035D">
        <w:rPr>
          <w:rFonts w:ascii="Arial" w:hAnsi="Arial" w:cs="Arial"/>
        </w:rPr>
        <w:t xml:space="preserve">Create </w:t>
      </w:r>
      <w:r w:rsidR="007D035D">
        <w:rPr>
          <w:rFonts w:ascii="Arial" w:hAnsi="Arial" w:cs="Arial"/>
        </w:rPr>
        <w:t xml:space="preserve">an </w:t>
      </w:r>
      <w:r w:rsidR="007D035D" w:rsidRPr="007D035D">
        <w:rPr>
          <w:rFonts w:ascii="Arial" w:hAnsi="Arial" w:cs="Arial"/>
        </w:rPr>
        <w:t>SQL scrip</w:t>
      </w:r>
      <w:r w:rsidRPr="007D035D">
        <w:rPr>
          <w:rFonts w:ascii="Arial" w:hAnsi="Arial" w:cs="Arial"/>
        </w:rPr>
        <w:t>t</w:t>
      </w:r>
      <w:r w:rsidR="007D035D" w:rsidRPr="007D035D">
        <w:rPr>
          <w:rFonts w:ascii="Arial" w:hAnsi="Arial" w:cs="Arial"/>
        </w:rPr>
        <w:t xml:space="preserve"> file containing create table commands, Primary key referential </w:t>
      </w:r>
      <w:r w:rsidR="007D035D">
        <w:rPr>
          <w:rFonts w:ascii="Arial" w:hAnsi="Arial" w:cs="Arial"/>
        </w:rPr>
        <w:t>integrity constraints</w:t>
      </w:r>
      <w:r w:rsidR="007D035D" w:rsidRPr="007D035D">
        <w:rPr>
          <w:rFonts w:ascii="Arial" w:hAnsi="Arial" w:cs="Arial"/>
        </w:rPr>
        <w:t xml:space="preserve">. It must have </w:t>
      </w:r>
      <w:r w:rsidR="007D035D">
        <w:rPr>
          <w:rFonts w:ascii="Arial" w:hAnsi="Arial" w:cs="Arial"/>
        </w:rPr>
        <w:t>10</w:t>
      </w:r>
      <w:r w:rsidR="007D035D" w:rsidRPr="007D035D">
        <w:rPr>
          <w:rFonts w:ascii="Arial" w:hAnsi="Arial" w:cs="Arial"/>
        </w:rPr>
        <w:t xml:space="preserve"> insert commands</w:t>
      </w:r>
      <w:r w:rsidR="007D035D">
        <w:rPr>
          <w:rFonts w:ascii="Arial" w:hAnsi="Arial" w:cs="Arial"/>
        </w:rPr>
        <w:t xml:space="preserve"> for each table</w:t>
      </w:r>
      <w:r w:rsidR="00116D06">
        <w:rPr>
          <w:rFonts w:ascii="Arial" w:hAnsi="Arial" w:cs="Arial"/>
        </w:rPr>
        <w:t xml:space="preserve"> (relation)</w:t>
      </w:r>
      <w:r w:rsidR="007D035D" w:rsidRPr="007D035D">
        <w:rPr>
          <w:rFonts w:ascii="Arial" w:hAnsi="Arial" w:cs="Arial"/>
        </w:rPr>
        <w:t xml:space="preserve"> to populate with data. </w:t>
      </w:r>
      <w:r w:rsidR="00116D06">
        <w:rPr>
          <w:rFonts w:ascii="Arial" w:hAnsi="Arial" w:cs="Arial"/>
        </w:rPr>
        <w:t>The script file should run in SQL server 2008 R2 on a computer in N224 or on CTC-MSSQL server.</w:t>
      </w:r>
    </w:p>
    <w:p w:rsidR="007D035D" w:rsidRPr="007D035D" w:rsidRDefault="007D035D" w:rsidP="00116D06">
      <w:pPr>
        <w:widowControl/>
        <w:spacing w:after="60"/>
        <w:rPr>
          <w:rFonts w:ascii="Arial" w:hAnsi="Arial" w:cs="Arial"/>
          <w:highlight w:val="yellow"/>
        </w:rPr>
      </w:pPr>
    </w:p>
    <w:p w:rsidR="00683E7C" w:rsidRPr="00907B68" w:rsidRDefault="00683E7C" w:rsidP="006F2540">
      <w:pPr>
        <w:widowControl/>
        <w:spacing w:after="60"/>
        <w:ind w:left="1424"/>
        <w:rPr>
          <w:rFonts w:ascii="Arial" w:hAnsi="Arial" w:cs="Arial"/>
        </w:rPr>
      </w:pPr>
    </w:p>
    <w:p w:rsidR="00AC1F8C" w:rsidRPr="00907B68" w:rsidRDefault="00AC1F8C" w:rsidP="00A11362">
      <w:pPr>
        <w:pStyle w:val="Header"/>
        <w:widowControl/>
        <w:numPr>
          <w:ilvl w:val="1"/>
          <w:numId w:val="8"/>
        </w:numPr>
        <w:tabs>
          <w:tab w:val="clear" w:pos="4153"/>
          <w:tab w:val="clear" w:pos="8306"/>
        </w:tabs>
        <w:spacing w:after="60"/>
        <w:ind w:left="1424" w:hanging="573"/>
        <w:rPr>
          <w:rFonts w:ascii="Arial" w:hAnsi="Arial" w:cs="Arial"/>
        </w:rPr>
      </w:pPr>
      <w:r w:rsidRPr="00907B68">
        <w:rPr>
          <w:rFonts w:ascii="Arial" w:hAnsi="Arial" w:cs="Arial"/>
        </w:rPr>
        <w:t>A data dictionary, containing details about each table</w:t>
      </w:r>
      <w:r w:rsidR="00116D06">
        <w:rPr>
          <w:rFonts w:ascii="Arial" w:hAnsi="Arial" w:cs="Arial"/>
        </w:rPr>
        <w:t xml:space="preserve"> (relation)</w:t>
      </w:r>
      <w:r w:rsidRPr="00907B68">
        <w:rPr>
          <w:rFonts w:ascii="Arial" w:hAnsi="Arial" w:cs="Arial"/>
        </w:rPr>
        <w:t xml:space="preserve"> for the case</w:t>
      </w:r>
      <w:r w:rsidR="00E85FD5" w:rsidRPr="00907B68">
        <w:rPr>
          <w:rFonts w:ascii="Arial" w:hAnsi="Arial" w:cs="Arial"/>
        </w:rPr>
        <w:t xml:space="preserve"> (e.g. field name, field description, data type, size, domain, range, example, required, indexed, primary key, foreign key</w:t>
      </w:r>
      <w:r w:rsidR="00B73BCD" w:rsidRPr="00907B68">
        <w:rPr>
          <w:rFonts w:ascii="Arial" w:hAnsi="Arial" w:cs="Arial"/>
        </w:rPr>
        <w:t>, format and default value</w:t>
      </w:r>
      <w:r w:rsidR="00E85FD5" w:rsidRPr="00907B68">
        <w:rPr>
          <w:rFonts w:ascii="Arial" w:hAnsi="Arial" w:cs="Arial"/>
        </w:rPr>
        <w:t>)</w:t>
      </w:r>
      <w:r w:rsidRPr="00907B68">
        <w:rPr>
          <w:rFonts w:ascii="Arial" w:hAnsi="Arial" w:cs="Arial"/>
        </w:rPr>
        <w:t>, organised for easy reference.</w:t>
      </w:r>
      <w:r w:rsidR="005E432F" w:rsidRPr="00907B68">
        <w:rPr>
          <w:rFonts w:ascii="Arial" w:hAnsi="Arial" w:cs="Arial"/>
        </w:rPr>
        <w:t xml:space="preserve"> The data dictionary must reflect the Final ERD.</w:t>
      </w:r>
    </w:p>
    <w:p w:rsidR="00F176F3" w:rsidRPr="00516377" w:rsidRDefault="00AC1F8C" w:rsidP="00AC1F8C">
      <w:pPr>
        <w:rPr>
          <w:rFonts w:ascii="Arial" w:hAnsi="Arial" w:cs="Arial"/>
        </w:rPr>
      </w:pPr>
      <w:r w:rsidRPr="00516377">
        <w:rPr>
          <w:rFonts w:ascii="Arial" w:hAnsi="Arial" w:cs="Arial"/>
        </w:rPr>
        <w:br w:type="page"/>
      </w:r>
    </w:p>
    <w:p w:rsidR="00AC1F8C" w:rsidRPr="00516377" w:rsidRDefault="00AC1F8C" w:rsidP="00AC1F8C">
      <w:pPr>
        <w:rPr>
          <w:rFonts w:ascii="Arial" w:hAnsi="Arial" w:cs="Arial"/>
          <w:b/>
          <w:bCs/>
          <w:u w:val="single"/>
        </w:rPr>
      </w:pPr>
      <w:r w:rsidRPr="00516377">
        <w:rPr>
          <w:rFonts w:ascii="Arial" w:hAnsi="Arial" w:cs="Arial"/>
          <w:b/>
          <w:bCs/>
          <w:u w:val="single"/>
        </w:rPr>
        <w:lastRenderedPageBreak/>
        <w:t>Marking Schedule</w:t>
      </w:r>
    </w:p>
    <w:p w:rsidR="00683E7C" w:rsidRPr="007F7694" w:rsidRDefault="00683E7C" w:rsidP="00683E7C">
      <w:pPr>
        <w:rPr>
          <w:rFonts w:ascii="Times New Roman" w:hAnsi="Times New Roman"/>
          <w:b/>
          <w:bCs/>
          <w:sz w:val="28"/>
          <w:szCs w:val="28"/>
        </w:rPr>
      </w:pPr>
    </w:p>
    <w:p w:rsidR="00683E7C" w:rsidRPr="007F7694" w:rsidRDefault="00683E7C" w:rsidP="00683E7C">
      <w:pPr>
        <w:pStyle w:val="Heading3"/>
        <w:rPr>
          <w:rFonts w:ascii="Times New Roman" w:hAnsi="Times New Roman"/>
          <w:bCs/>
          <w:sz w:val="28"/>
          <w:szCs w:val="28"/>
        </w:rPr>
      </w:pPr>
      <w:r w:rsidRPr="007F7694">
        <w:rPr>
          <w:rFonts w:ascii="Times New Roman" w:hAnsi="Times New Roman"/>
          <w:bCs/>
          <w:sz w:val="28"/>
          <w:szCs w:val="28"/>
        </w:rPr>
        <w:t xml:space="preserve">Part 1 Logical Design </w:t>
      </w:r>
      <w:r w:rsidR="00052FD6">
        <w:rPr>
          <w:rFonts w:ascii="Times New Roman" w:hAnsi="Times New Roman"/>
          <w:bCs/>
          <w:sz w:val="28"/>
          <w:szCs w:val="28"/>
        </w:rPr>
        <w:t>Marking Schedule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3"/>
        <w:gridCol w:w="8591"/>
        <w:gridCol w:w="1297"/>
      </w:tblGrid>
      <w:tr w:rsidR="00683E7C" w:rsidRPr="00976D2E" w:rsidTr="00ED4F30">
        <w:tc>
          <w:tcPr>
            <w:tcW w:w="533" w:type="dxa"/>
          </w:tcPr>
          <w:p w:rsidR="00683E7C" w:rsidRPr="00976D2E" w:rsidRDefault="00683E7C" w:rsidP="00ED4F30">
            <w:pPr>
              <w:pStyle w:val="Heading3"/>
              <w:rPr>
                <w:rFonts w:ascii="Times New Roman" w:hAnsi="Times New Roman"/>
                <w:b w:val="0"/>
                <w:bCs/>
                <w:sz w:val="24"/>
                <w:szCs w:val="24"/>
              </w:rPr>
            </w:pPr>
          </w:p>
        </w:tc>
        <w:tc>
          <w:tcPr>
            <w:tcW w:w="8591" w:type="dxa"/>
          </w:tcPr>
          <w:p w:rsidR="00683E7C" w:rsidRPr="007F7694" w:rsidRDefault="00683E7C" w:rsidP="007F7694">
            <w:pPr>
              <w:spacing w:before="60" w:after="60"/>
              <w:rPr>
                <w:rFonts w:ascii="Arial" w:hAnsi="Arial" w:cs="Arial"/>
                <w:b/>
              </w:rPr>
            </w:pPr>
            <w:r w:rsidRPr="007F7694">
              <w:rPr>
                <w:rFonts w:ascii="Arial" w:hAnsi="Arial" w:cs="Arial"/>
                <w:b/>
              </w:rPr>
              <w:t xml:space="preserve">Expected Outcome </w:t>
            </w:r>
          </w:p>
        </w:tc>
        <w:tc>
          <w:tcPr>
            <w:tcW w:w="1297" w:type="dxa"/>
          </w:tcPr>
          <w:p w:rsidR="00683E7C" w:rsidRPr="007F7694" w:rsidRDefault="00683E7C" w:rsidP="007F7694">
            <w:pPr>
              <w:spacing w:before="60" w:after="60"/>
              <w:rPr>
                <w:rFonts w:ascii="Arial" w:hAnsi="Arial" w:cs="Arial"/>
                <w:b/>
              </w:rPr>
            </w:pPr>
            <w:r w:rsidRPr="007F7694">
              <w:rPr>
                <w:rFonts w:ascii="Arial" w:hAnsi="Arial" w:cs="Arial"/>
                <w:b/>
              </w:rPr>
              <w:t>Marks Allocated</w:t>
            </w:r>
          </w:p>
        </w:tc>
      </w:tr>
      <w:tr w:rsidR="00683E7C" w:rsidRPr="00976D2E" w:rsidTr="00ED4F30">
        <w:tc>
          <w:tcPr>
            <w:tcW w:w="533" w:type="dxa"/>
          </w:tcPr>
          <w:p w:rsidR="00683E7C" w:rsidRPr="00976D2E" w:rsidRDefault="00683E7C" w:rsidP="00ED4F30">
            <w:pPr>
              <w:pStyle w:val="Heading3"/>
              <w:rPr>
                <w:rFonts w:ascii="Times New Roman" w:hAnsi="Times New Roman"/>
                <w:b w:val="0"/>
                <w:bCs/>
                <w:sz w:val="24"/>
                <w:szCs w:val="24"/>
              </w:rPr>
            </w:pPr>
            <w:r w:rsidRPr="00976D2E">
              <w:rPr>
                <w:rFonts w:ascii="Times New Roman" w:hAnsi="Times New Roman"/>
                <w:b w:val="0"/>
                <w:bCs/>
                <w:sz w:val="24"/>
                <w:szCs w:val="24"/>
              </w:rPr>
              <w:t>1</w:t>
            </w:r>
          </w:p>
        </w:tc>
        <w:tc>
          <w:tcPr>
            <w:tcW w:w="8591" w:type="dxa"/>
          </w:tcPr>
          <w:p w:rsidR="00683E7C" w:rsidRPr="007F7694" w:rsidRDefault="00683E7C" w:rsidP="007F7694">
            <w:pPr>
              <w:spacing w:before="60" w:after="60"/>
              <w:rPr>
                <w:rFonts w:ascii="Arial" w:hAnsi="Arial" w:cs="Arial"/>
              </w:rPr>
            </w:pPr>
            <w:r w:rsidRPr="007F7694">
              <w:rPr>
                <w:rFonts w:ascii="Arial" w:hAnsi="Arial" w:cs="Arial"/>
              </w:rPr>
              <w:t>Introduction</w:t>
            </w:r>
          </w:p>
        </w:tc>
        <w:tc>
          <w:tcPr>
            <w:tcW w:w="1297" w:type="dxa"/>
          </w:tcPr>
          <w:p w:rsidR="00683E7C" w:rsidRPr="007F7694" w:rsidRDefault="00683E7C" w:rsidP="007F7694">
            <w:pPr>
              <w:spacing w:before="60" w:after="60"/>
              <w:jc w:val="center"/>
              <w:rPr>
                <w:rFonts w:ascii="Arial" w:hAnsi="Arial" w:cs="Arial"/>
              </w:rPr>
            </w:pPr>
            <w:r w:rsidRPr="007F7694">
              <w:rPr>
                <w:rFonts w:ascii="Arial" w:hAnsi="Arial" w:cs="Arial"/>
              </w:rPr>
              <w:t>5</w:t>
            </w:r>
          </w:p>
        </w:tc>
      </w:tr>
      <w:tr w:rsidR="00683E7C" w:rsidRPr="00976D2E" w:rsidTr="00ED4F30">
        <w:tc>
          <w:tcPr>
            <w:tcW w:w="533" w:type="dxa"/>
          </w:tcPr>
          <w:p w:rsidR="00683E7C" w:rsidRPr="00976D2E" w:rsidRDefault="00683E7C" w:rsidP="00ED4F30">
            <w:pPr>
              <w:pStyle w:val="Heading3"/>
              <w:rPr>
                <w:rFonts w:ascii="Times New Roman" w:hAnsi="Times New Roman"/>
                <w:b w:val="0"/>
                <w:bCs/>
                <w:sz w:val="24"/>
                <w:szCs w:val="24"/>
              </w:rPr>
            </w:pPr>
            <w:r w:rsidRPr="00976D2E">
              <w:rPr>
                <w:rFonts w:ascii="Times New Roman" w:hAnsi="Times New Roman"/>
                <w:b w:val="0"/>
                <w:bCs/>
                <w:sz w:val="24"/>
                <w:szCs w:val="24"/>
              </w:rPr>
              <w:t>2</w:t>
            </w:r>
          </w:p>
        </w:tc>
        <w:tc>
          <w:tcPr>
            <w:tcW w:w="8591" w:type="dxa"/>
          </w:tcPr>
          <w:p w:rsidR="00683E7C" w:rsidRPr="007F7694" w:rsidRDefault="00683E7C" w:rsidP="007F7694">
            <w:pPr>
              <w:spacing w:before="60" w:after="60"/>
              <w:rPr>
                <w:rFonts w:ascii="Arial" w:hAnsi="Arial" w:cs="Arial"/>
              </w:rPr>
            </w:pPr>
            <w:r w:rsidRPr="007F7694">
              <w:rPr>
                <w:rFonts w:ascii="Arial" w:hAnsi="Arial" w:cs="Arial"/>
              </w:rPr>
              <w:t>Strategic planning factors</w:t>
            </w:r>
          </w:p>
        </w:tc>
        <w:tc>
          <w:tcPr>
            <w:tcW w:w="1297" w:type="dxa"/>
          </w:tcPr>
          <w:p w:rsidR="00683E7C" w:rsidRPr="007F7694" w:rsidRDefault="00683E7C" w:rsidP="007F7694">
            <w:pPr>
              <w:spacing w:before="60" w:after="60"/>
              <w:jc w:val="center"/>
              <w:rPr>
                <w:rFonts w:ascii="Arial" w:hAnsi="Arial" w:cs="Arial"/>
              </w:rPr>
            </w:pPr>
            <w:r w:rsidRPr="007F7694">
              <w:rPr>
                <w:rFonts w:ascii="Arial" w:hAnsi="Arial" w:cs="Arial"/>
              </w:rPr>
              <w:t>5</w:t>
            </w:r>
          </w:p>
        </w:tc>
      </w:tr>
      <w:tr w:rsidR="00683E7C" w:rsidRPr="00976D2E" w:rsidTr="00ED4F30">
        <w:tc>
          <w:tcPr>
            <w:tcW w:w="533" w:type="dxa"/>
          </w:tcPr>
          <w:p w:rsidR="00683E7C" w:rsidRPr="00976D2E" w:rsidRDefault="00683E7C" w:rsidP="00ED4F30">
            <w:pPr>
              <w:pStyle w:val="Heading3"/>
              <w:rPr>
                <w:rFonts w:ascii="Times New Roman" w:hAnsi="Times New Roman"/>
                <w:b w:val="0"/>
                <w:bCs/>
                <w:sz w:val="24"/>
                <w:szCs w:val="24"/>
              </w:rPr>
            </w:pPr>
            <w:r w:rsidRPr="00976D2E">
              <w:rPr>
                <w:rFonts w:ascii="Times New Roman" w:hAnsi="Times New Roman"/>
                <w:b w:val="0"/>
                <w:bCs/>
                <w:sz w:val="24"/>
                <w:szCs w:val="24"/>
              </w:rPr>
              <w:t>3</w:t>
            </w:r>
          </w:p>
        </w:tc>
        <w:tc>
          <w:tcPr>
            <w:tcW w:w="8591" w:type="dxa"/>
          </w:tcPr>
          <w:p w:rsidR="00683E7C" w:rsidRPr="007F7694" w:rsidRDefault="00683E7C" w:rsidP="007F7694">
            <w:pPr>
              <w:spacing w:before="60" w:after="60"/>
              <w:rPr>
                <w:rFonts w:ascii="Arial" w:hAnsi="Arial" w:cs="Arial"/>
              </w:rPr>
            </w:pPr>
            <w:r w:rsidRPr="007F7694">
              <w:rPr>
                <w:rFonts w:ascii="Arial" w:hAnsi="Arial" w:cs="Arial"/>
              </w:rPr>
              <w:t>Functional decomposition diagram</w:t>
            </w:r>
          </w:p>
        </w:tc>
        <w:tc>
          <w:tcPr>
            <w:tcW w:w="1297" w:type="dxa"/>
          </w:tcPr>
          <w:p w:rsidR="00683E7C" w:rsidRPr="007F7694" w:rsidRDefault="00683E7C" w:rsidP="007F7694">
            <w:pPr>
              <w:spacing w:before="60" w:after="60"/>
              <w:jc w:val="center"/>
              <w:rPr>
                <w:rFonts w:ascii="Arial" w:hAnsi="Arial" w:cs="Arial"/>
              </w:rPr>
            </w:pPr>
            <w:r w:rsidRPr="007F7694">
              <w:rPr>
                <w:rFonts w:ascii="Arial" w:hAnsi="Arial" w:cs="Arial"/>
              </w:rPr>
              <w:t>5</w:t>
            </w:r>
          </w:p>
        </w:tc>
      </w:tr>
      <w:tr w:rsidR="00683E7C" w:rsidRPr="00976D2E" w:rsidTr="00ED4F30">
        <w:tc>
          <w:tcPr>
            <w:tcW w:w="533" w:type="dxa"/>
          </w:tcPr>
          <w:p w:rsidR="00683E7C" w:rsidRPr="00976D2E" w:rsidRDefault="00683E7C" w:rsidP="00ED4F30">
            <w:pPr>
              <w:pStyle w:val="Heading3"/>
              <w:rPr>
                <w:rFonts w:ascii="Times New Roman" w:hAnsi="Times New Roman"/>
                <w:b w:val="0"/>
                <w:bCs/>
                <w:sz w:val="24"/>
                <w:szCs w:val="24"/>
              </w:rPr>
            </w:pPr>
            <w:r w:rsidRPr="00976D2E">
              <w:rPr>
                <w:rFonts w:ascii="Times New Roman" w:hAnsi="Times New Roman"/>
                <w:b w:val="0"/>
                <w:bCs/>
                <w:sz w:val="24"/>
                <w:szCs w:val="24"/>
              </w:rPr>
              <w:t>4</w:t>
            </w:r>
          </w:p>
        </w:tc>
        <w:tc>
          <w:tcPr>
            <w:tcW w:w="8591" w:type="dxa"/>
          </w:tcPr>
          <w:p w:rsidR="00683E7C" w:rsidRPr="007F7694" w:rsidRDefault="00683E7C" w:rsidP="007F7694">
            <w:pPr>
              <w:spacing w:before="60" w:after="60"/>
              <w:rPr>
                <w:rFonts w:ascii="Arial" w:hAnsi="Arial" w:cs="Arial"/>
              </w:rPr>
            </w:pPr>
            <w:r w:rsidRPr="007F7694">
              <w:rPr>
                <w:rFonts w:ascii="Arial" w:hAnsi="Arial" w:cs="Arial"/>
              </w:rPr>
              <w:t>An initial list of entity types with definitions.</w:t>
            </w:r>
          </w:p>
        </w:tc>
        <w:tc>
          <w:tcPr>
            <w:tcW w:w="1297" w:type="dxa"/>
          </w:tcPr>
          <w:p w:rsidR="00683E7C" w:rsidRPr="007F7694" w:rsidRDefault="00683E7C" w:rsidP="007F7694">
            <w:pPr>
              <w:pStyle w:val="Heading3"/>
              <w:spacing w:before="60"/>
              <w:jc w:val="center"/>
              <w:rPr>
                <w:rFonts w:ascii="Arial" w:hAnsi="Arial" w:cs="Arial"/>
                <w:b w:val="0"/>
                <w:sz w:val="24"/>
              </w:rPr>
            </w:pPr>
            <w:r w:rsidRPr="007F7694">
              <w:rPr>
                <w:rFonts w:ascii="Arial" w:hAnsi="Arial" w:cs="Arial"/>
                <w:b w:val="0"/>
                <w:sz w:val="24"/>
              </w:rPr>
              <w:t>5</w:t>
            </w:r>
          </w:p>
        </w:tc>
      </w:tr>
      <w:tr w:rsidR="00683E7C" w:rsidRPr="00976D2E" w:rsidTr="00ED4F30">
        <w:tc>
          <w:tcPr>
            <w:tcW w:w="533" w:type="dxa"/>
          </w:tcPr>
          <w:p w:rsidR="00683E7C" w:rsidRPr="00976D2E" w:rsidRDefault="00683E7C" w:rsidP="00ED4F30">
            <w:pPr>
              <w:pStyle w:val="Heading3"/>
              <w:rPr>
                <w:rFonts w:ascii="Times New Roman" w:hAnsi="Times New Roman"/>
                <w:b w:val="0"/>
                <w:bCs/>
                <w:sz w:val="24"/>
                <w:szCs w:val="24"/>
              </w:rPr>
            </w:pPr>
            <w:r w:rsidRPr="00976D2E">
              <w:rPr>
                <w:rFonts w:ascii="Times New Roman" w:hAnsi="Times New Roman"/>
                <w:b w:val="0"/>
                <w:bCs/>
                <w:sz w:val="24"/>
                <w:szCs w:val="24"/>
              </w:rPr>
              <w:t>5</w:t>
            </w:r>
          </w:p>
        </w:tc>
        <w:tc>
          <w:tcPr>
            <w:tcW w:w="8591" w:type="dxa"/>
          </w:tcPr>
          <w:p w:rsidR="00683E7C" w:rsidRPr="007F7694" w:rsidRDefault="00683E7C" w:rsidP="007F7694">
            <w:pPr>
              <w:spacing w:before="60" w:after="60"/>
              <w:rPr>
                <w:rFonts w:ascii="Arial" w:hAnsi="Arial" w:cs="Arial"/>
              </w:rPr>
            </w:pPr>
            <w:r w:rsidRPr="007F7694">
              <w:rPr>
                <w:rFonts w:ascii="Arial" w:hAnsi="Arial" w:cs="Arial"/>
              </w:rPr>
              <w:t>Business function (process) to data entity planning matrix</w:t>
            </w:r>
          </w:p>
        </w:tc>
        <w:tc>
          <w:tcPr>
            <w:tcW w:w="1297" w:type="dxa"/>
          </w:tcPr>
          <w:p w:rsidR="00683E7C" w:rsidRPr="007F7694" w:rsidRDefault="00683E7C" w:rsidP="007F7694">
            <w:pPr>
              <w:spacing w:before="60" w:after="60"/>
              <w:jc w:val="center"/>
              <w:rPr>
                <w:rFonts w:ascii="Arial" w:hAnsi="Arial" w:cs="Arial"/>
              </w:rPr>
            </w:pPr>
            <w:r w:rsidRPr="007F7694">
              <w:rPr>
                <w:rFonts w:ascii="Arial" w:hAnsi="Arial" w:cs="Arial"/>
              </w:rPr>
              <w:t>5</w:t>
            </w:r>
          </w:p>
        </w:tc>
      </w:tr>
      <w:tr w:rsidR="00683E7C" w:rsidRPr="00976D2E" w:rsidTr="00ED4F30">
        <w:tc>
          <w:tcPr>
            <w:tcW w:w="533" w:type="dxa"/>
          </w:tcPr>
          <w:p w:rsidR="00683E7C" w:rsidRPr="00976D2E" w:rsidRDefault="00683E7C" w:rsidP="00ED4F30">
            <w:pPr>
              <w:pStyle w:val="Heading3"/>
              <w:rPr>
                <w:rFonts w:ascii="Times New Roman" w:hAnsi="Times New Roman"/>
                <w:b w:val="0"/>
                <w:bCs/>
                <w:sz w:val="24"/>
                <w:szCs w:val="24"/>
              </w:rPr>
            </w:pPr>
            <w:r w:rsidRPr="00976D2E">
              <w:rPr>
                <w:rFonts w:ascii="Times New Roman" w:hAnsi="Times New Roman"/>
                <w:b w:val="0"/>
                <w:bCs/>
                <w:sz w:val="24"/>
                <w:szCs w:val="24"/>
              </w:rPr>
              <w:t>6</w:t>
            </w:r>
          </w:p>
        </w:tc>
        <w:tc>
          <w:tcPr>
            <w:tcW w:w="8591" w:type="dxa"/>
          </w:tcPr>
          <w:p w:rsidR="00683E7C" w:rsidRPr="00274DDA" w:rsidRDefault="00274DDA" w:rsidP="00274DDA">
            <w:pPr>
              <w:widowControl/>
              <w:rPr>
                <w:rFonts w:ascii="Arial" w:hAnsi="Arial" w:cs="Arial"/>
              </w:rPr>
            </w:pPr>
            <w:r w:rsidRPr="00274DDA">
              <w:rPr>
                <w:rFonts w:ascii="Arial" w:hAnsi="Arial" w:cs="Arial"/>
              </w:rPr>
              <w:t>All current unfilled vacancies.</w:t>
            </w:r>
          </w:p>
        </w:tc>
        <w:tc>
          <w:tcPr>
            <w:tcW w:w="1297" w:type="dxa"/>
          </w:tcPr>
          <w:p w:rsidR="00683E7C" w:rsidRPr="007F7694" w:rsidRDefault="00683E7C" w:rsidP="007F7694">
            <w:pPr>
              <w:spacing w:before="60" w:after="60"/>
              <w:jc w:val="center"/>
              <w:rPr>
                <w:rFonts w:ascii="Arial" w:hAnsi="Arial" w:cs="Arial"/>
              </w:rPr>
            </w:pPr>
          </w:p>
        </w:tc>
      </w:tr>
      <w:tr w:rsidR="00EA1BC7" w:rsidRPr="00976D2E" w:rsidTr="00ED4F30">
        <w:tc>
          <w:tcPr>
            <w:tcW w:w="533" w:type="dxa"/>
          </w:tcPr>
          <w:p w:rsidR="00EA1BC7" w:rsidRPr="00976D2E" w:rsidRDefault="00EA1BC7" w:rsidP="00ED4F30">
            <w:pPr>
              <w:pStyle w:val="Heading3"/>
              <w:rPr>
                <w:rFonts w:ascii="Times New Roman" w:hAnsi="Times New Roman"/>
                <w:b w:val="0"/>
                <w:bCs/>
                <w:sz w:val="24"/>
                <w:szCs w:val="24"/>
              </w:rPr>
            </w:pPr>
          </w:p>
        </w:tc>
        <w:tc>
          <w:tcPr>
            <w:tcW w:w="8591" w:type="dxa"/>
          </w:tcPr>
          <w:p w:rsidR="00EA1BC7" w:rsidRPr="00ED4F30" w:rsidRDefault="00EA1BC7" w:rsidP="006C178F">
            <w:pPr>
              <w:pStyle w:val="ListParagraph"/>
              <w:numPr>
                <w:ilvl w:val="0"/>
                <w:numId w:val="21"/>
              </w:numPr>
              <w:spacing w:before="60" w:after="60"/>
              <w:rPr>
                <w:rFonts w:ascii="Arial" w:hAnsi="Arial" w:cs="Arial"/>
              </w:rPr>
            </w:pPr>
            <w:r>
              <w:rPr>
                <w:rFonts w:ascii="Arial" w:hAnsi="Arial" w:cs="Arial"/>
              </w:rPr>
              <w:t xml:space="preserve">Identification of Entities </w:t>
            </w:r>
          </w:p>
        </w:tc>
        <w:tc>
          <w:tcPr>
            <w:tcW w:w="1297" w:type="dxa"/>
          </w:tcPr>
          <w:p w:rsidR="00EA1BC7" w:rsidRPr="007F7694" w:rsidRDefault="00EA1BC7" w:rsidP="006C178F">
            <w:pPr>
              <w:spacing w:before="60" w:after="60"/>
              <w:jc w:val="center"/>
              <w:rPr>
                <w:rFonts w:ascii="Arial" w:hAnsi="Arial" w:cs="Arial"/>
              </w:rPr>
            </w:pPr>
            <w:r>
              <w:rPr>
                <w:rFonts w:ascii="Arial" w:hAnsi="Arial" w:cs="Arial"/>
              </w:rPr>
              <w:t>2</w:t>
            </w:r>
          </w:p>
        </w:tc>
      </w:tr>
      <w:tr w:rsidR="00EA1BC7" w:rsidRPr="00976D2E" w:rsidTr="00ED4F30">
        <w:tc>
          <w:tcPr>
            <w:tcW w:w="533" w:type="dxa"/>
          </w:tcPr>
          <w:p w:rsidR="00EA1BC7" w:rsidRPr="00976D2E" w:rsidRDefault="00EA1BC7" w:rsidP="00ED4F30">
            <w:pPr>
              <w:pStyle w:val="Heading3"/>
              <w:rPr>
                <w:rFonts w:ascii="Times New Roman" w:hAnsi="Times New Roman"/>
                <w:b w:val="0"/>
                <w:bCs/>
                <w:sz w:val="24"/>
                <w:szCs w:val="24"/>
              </w:rPr>
            </w:pPr>
          </w:p>
        </w:tc>
        <w:tc>
          <w:tcPr>
            <w:tcW w:w="8591" w:type="dxa"/>
          </w:tcPr>
          <w:p w:rsidR="00EA1BC7" w:rsidRPr="00ED4F30" w:rsidRDefault="00EA1BC7" w:rsidP="006C178F">
            <w:pPr>
              <w:pStyle w:val="ListParagraph"/>
              <w:numPr>
                <w:ilvl w:val="0"/>
                <w:numId w:val="21"/>
              </w:numPr>
              <w:spacing w:before="60" w:after="60"/>
              <w:rPr>
                <w:rFonts w:ascii="Arial" w:hAnsi="Arial" w:cs="Arial"/>
              </w:rPr>
            </w:pPr>
            <w:r>
              <w:rPr>
                <w:rFonts w:ascii="Arial" w:hAnsi="Arial" w:cs="Arial"/>
              </w:rPr>
              <w:t>Us</w:t>
            </w:r>
            <w:r w:rsidR="003B0A8D">
              <w:rPr>
                <w:rFonts w:ascii="Arial" w:hAnsi="Arial" w:cs="Arial"/>
              </w:rPr>
              <w:t>ing cardinalities according to b</w:t>
            </w:r>
            <w:r>
              <w:rPr>
                <w:rFonts w:ascii="Arial" w:hAnsi="Arial" w:cs="Arial"/>
              </w:rPr>
              <w:t xml:space="preserve">usiness rules </w:t>
            </w:r>
          </w:p>
        </w:tc>
        <w:tc>
          <w:tcPr>
            <w:tcW w:w="1297" w:type="dxa"/>
          </w:tcPr>
          <w:p w:rsidR="00EA1BC7" w:rsidRPr="007F7694" w:rsidRDefault="00EA1BC7" w:rsidP="006C178F">
            <w:pPr>
              <w:spacing w:before="60" w:after="60"/>
              <w:jc w:val="center"/>
              <w:rPr>
                <w:rFonts w:ascii="Arial" w:hAnsi="Arial" w:cs="Arial"/>
              </w:rPr>
            </w:pPr>
            <w:r>
              <w:rPr>
                <w:rFonts w:ascii="Arial" w:hAnsi="Arial" w:cs="Arial"/>
              </w:rPr>
              <w:t>3</w:t>
            </w:r>
          </w:p>
        </w:tc>
      </w:tr>
      <w:tr w:rsidR="00EA1BC7" w:rsidRPr="00976D2E" w:rsidTr="00ED4F30">
        <w:tc>
          <w:tcPr>
            <w:tcW w:w="533" w:type="dxa"/>
          </w:tcPr>
          <w:p w:rsidR="00EA1BC7" w:rsidRPr="00976D2E" w:rsidRDefault="00EA1BC7" w:rsidP="00ED4F30">
            <w:pPr>
              <w:pStyle w:val="Heading3"/>
              <w:rPr>
                <w:rFonts w:ascii="Times New Roman" w:hAnsi="Times New Roman"/>
                <w:b w:val="0"/>
                <w:bCs/>
                <w:sz w:val="24"/>
                <w:szCs w:val="24"/>
              </w:rPr>
            </w:pPr>
          </w:p>
        </w:tc>
        <w:tc>
          <w:tcPr>
            <w:tcW w:w="8591" w:type="dxa"/>
          </w:tcPr>
          <w:p w:rsidR="00EA1BC7" w:rsidRPr="00ED4F30" w:rsidRDefault="00EA1BC7" w:rsidP="006C178F">
            <w:pPr>
              <w:pStyle w:val="ListParagraph"/>
              <w:numPr>
                <w:ilvl w:val="0"/>
                <w:numId w:val="21"/>
              </w:numPr>
              <w:spacing w:before="60" w:after="60"/>
              <w:rPr>
                <w:rFonts w:ascii="Arial" w:hAnsi="Arial" w:cs="Arial"/>
              </w:rPr>
            </w:pPr>
            <w:r w:rsidRPr="00ED4F30">
              <w:rPr>
                <w:rFonts w:ascii="Arial" w:hAnsi="Arial" w:cs="Arial"/>
              </w:rPr>
              <w:t>Specifying PKs and FK</w:t>
            </w:r>
          </w:p>
        </w:tc>
        <w:tc>
          <w:tcPr>
            <w:tcW w:w="1297" w:type="dxa"/>
          </w:tcPr>
          <w:p w:rsidR="00EA1BC7" w:rsidRPr="007F7694" w:rsidRDefault="00EA1BC7" w:rsidP="006C178F">
            <w:pPr>
              <w:spacing w:before="60" w:after="60"/>
              <w:jc w:val="center"/>
              <w:rPr>
                <w:rFonts w:ascii="Arial" w:hAnsi="Arial" w:cs="Arial"/>
              </w:rPr>
            </w:pPr>
            <w:r>
              <w:rPr>
                <w:rFonts w:ascii="Arial" w:hAnsi="Arial" w:cs="Arial"/>
              </w:rPr>
              <w:t>3</w:t>
            </w:r>
          </w:p>
        </w:tc>
      </w:tr>
      <w:tr w:rsidR="00EA1BC7" w:rsidRPr="00976D2E" w:rsidTr="00ED4F30">
        <w:tc>
          <w:tcPr>
            <w:tcW w:w="533" w:type="dxa"/>
          </w:tcPr>
          <w:p w:rsidR="00EA1BC7" w:rsidRPr="00976D2E" w:rsidRDefault="00EA1BC7" w:rsidP="00ED4F30">
            <w:pPr>
              <w:pStyle w:val="Heading3"/>
              <w:rPr>
                <w:rFonts w:ascii="Times New Roman" w:hAnsi="Times New Roman"/>
                <w:b w:val="0"/>
                <w:bCs/>
                <w:sz w:val="24"/>
                <w:szCs w:val="24"/>
              </w:rPr>
            </w:pPr>
          </w:p>
        </w:tc>
        <w:tc>
          <w:tcPr>
            <w:tcW w:w="8591" w:type="dxa"/>
          </w:tcPr>
          <w:p w:rsidR="00EA1BC7" w:rsidRPr="00ED4F30" w:rsidRDefault="00EA1BC7" w:rsidP="006C178F">
            <w:pPr>
              <w:pStyle w:val="ListParagraph"/>
              <w:numPr>
                <w:ilvl w:val="0"/>
                <w:numId w:val="21"/>
              </w:numPr>
              <w:spacing w:before="60" w:after="60"/>
              <w:rPr>
                <w:rFonts w:ascii="Arial" w:hAnsi="Arial" w:cs="Arial"/>
              </w:rPr>
            </w:pPr>
            <w:r>
              <w:rPr>
                <w:rFonts w:ascii="Arial" w:hAnsi="Arial" w:cs="Arial"/>
              </w:rPr>
              <w:t>Use of meaningful labels</w:t>
            </w:r>
          </w:p>
        </w:tc>
        <w:tc>
          <w:tcPr>
            <w:tcW w:w="1297" w:type="dxa"/>
          </w:tcPr>
          <w:p w:rsidR="00EA1BC7" w:rsidRPr="007F7694" w:rsidRDefault="00EA1BC7" w:rsidP="006C178F">
            <w:pPr>
              <w:spacing w:before="60" w:after="60"/>
              <w:jc w:val="center"/>
              <w:rPr>
                <w:rFonts w:ascii="Arial" w:hAnsi="Arial" w:cs="Arial"/>
              </w:rPr>
            </w:pPr>
            <w:r>
              <w:rPr>
                <w:rFonts w:ascii="Arial" w:hAnsi="Arial" w:cs="Arial"/>
              </w:rPr>
              <w:t>2</w:t>
            </w:r>
          </w:p>
        </w:tc>
      </w:tr>
      <w:tr w:rsidR="00683E7C" w:rsidRPr="00976D2E" w:rsidTr="00ED4F30">
        <w:tc>
          <w:tcPr>
            <w:tcW w:w="533" w:type="dxa"/>
          </w:tcPr>
          <w:p w:rsidR="00683E7C" w:rsidRPr="00976D2E" w:rsidRDefault="00683E7C" w:rsidP="00ED4F30">
            <w:pPr>
              <w:pStyle w:val="Heading3"/>
              <w:rPr>
                <w:rFonts w:ascii="Times New Roman" w:hAnsi="Times New Roman"/>
                <w:b w:val="0"/>
                <w:bCs/>
                <w:sz w:val="24"/>
                <w:szCs w:val="24"/>
              </w:rPr>
            </w:pPr>
            <w:r w:rsidRPr="00976D2E">
              <w:rPr>
                <w:rFonts w:ascii="Times New Roman" w:hAnsi="Times New Roman"/>
                <w:b w:val="0"/>
                <w:bCs/>
                <w:sz w:val="24"/>
                <w:szCs w:val="24"/>
              </w:rPr>
              <w:t>7</w:t>
            </w:r>
          </w:p>
        </w:tc>
        <w:tc>
          <w:tcPr>
            <w:tcW w:w="8591" w:type="dxa"/>
          </w:tcPr>
          <w:p w:rsidR="00683E7C" w:rsidRPr="00274DDA" w:rsidRDefault="00274DDA" w:rsidP="00274DDA">
            <w:pPr>
              <w:widowControl/>
              <w:rPr>
                <w:rFonts w:ascii="Arial" w:hAnsi="Arial" w:cs="Arial"/>
              </w:rPr>
            </w:pPr>
            <w:r w:rsidRPr="00274DDA">
              <w:rPr>
                <w:rFonts w:ascii="Arial" w:hAnsi="Arial" w:cs="Arial"/>
              </w:rPr>
              <w:t>All students interested in one particular vacancy.</w:t>
            </w:r>
          </w:p>
        </w:tc>
        <w:tc>
          <w:tcPr>
            <w:tcW w:w="1297" w:type="dxa"/>
          </w:tcPr>
          <w:p w:rsidR="00683E7C" w:rsidRPr="007F7694" w:rsidRDefault="00683E7C" w:rsidP="007F7694">
            <w:pPr>
              <w:spacing w:before="60" w:after="60"/>
              <w:jc w:val="center"/>
              <w:rPr>
                <w:rFonts w:ascii="Arial" w:hAnsi="Arial" w:cs="Arial"/>
              </w:rPr>
            </w:pPr>
          </w:p>
        </w:tc>
      </w:tr>
      <w:tr w:rsidR="00EA1BC7" w:rsidRPr="00976D2E" w:rsidTr="00ED4F30">
        <w:tc>
          <w:tcPr>
            <w:tcW w:w="533" w:type="dxa"/>
          </w:tcPr>
          <w:p w:rsidR="00EA1BC7" w:rsidRPr="00976D2E" w:rsidRDefault="00EA1BC7" w:rsidP="00ED4F30">
            <w:pPr>
              <w:pStyle w:val="Heading3"/>
              <w:rPr>
                <w:rFonts w:ascii="Times New Roman" w:hAnsi="Times New Roman"/>
                <w:b w:val="0"/>
                <w:bCs/>
                <w:sz w:val="24"/>
                <w:szCs w:val="24"/>
              </w:rPr>
            </w:pPr>
          </w:p>
        </w:tc>
        <w:tc>
          <w:tcPr>
            <w:tcW w:w="8591" w:type="dxa"/>
          </w:tcPr>
          <w:p w:rsidR="00EA1BC7" w:rsidRPr="007F7694" w:rsidRDefault="00EA1BC7" w:rsidP="00EA1BC7">
            <w:pPr>
              <w:spacing w:before="60" w:after="60"/>
              <w:rPr>
                <w:rFonts w:ascii="Arial" w:hAnsi="Arial" w:cs="Arial"/>
              </w:rPr>
            </w:pPr>
            <w:r w:rsidRPr="00EA1BC7">
              <w:rPr>
                <w:rFonts w:ascii="Arial" w:hAnsi="Arial" w:cs="Arial"/>
              </w:rPr>
              <w:t>a.</w:t>
            </w:r>
            <w:r w:rsidRPr="00EA1BC7">
              <w:rPr>
                <w:rFonts w:ascii="Arial" w:hAnsi="Arial" w:cs="Arial"/>
              </w:rPr>
              <w:tab/>
              <w:t xml:space="preserve">Identification of Entities </w:t>
            </w:r>
          </w:p>
        </w:tc>
        <w:tc>
          <w:tcPr>
            <w:tcW w:w="1297" w:type="dxa"/>
          </w:tcPr>
          <w:p w:rsidR="00EA1BC7" w:rsidRPr="007F7694" w:rsidRDefault="00EA1BC7" w:rsidP="006C178F">
            <w:pPr>
              <w:spacing w:before="60" w:after="60"/>
              <w:jc w:val="center"/>
              <w:rPr>
                <w:rFonts w:ascii="Arial" w:hAnsi="Arial" w:cs="Arial"/>
              </w:rPr>
            </w:pPr>
            <w:r>
              <w:rPr>
                <w:rFonts w:ascii="Arial" w:hAnsi="Arial" w:cs="Arial"/>
              </w:rPr>
              <w:t>2</w:t>
            </w:r>
          </w:p>
        </w:tc>
      </w:tr>
      <w:tr w:rsidR="00EA1BC7" w:rsidRPr="00976D2E" w:rsidTr="00ED4F30">
        <w:tc>
          <w:tcPr>
            <w:tcW w:w="533" w:type="dxa"/>
          </w:tcPr>
          <w:p w:rsidR="00EA1BC7" w:rsidRPr="00976D2E" w:rsidRDefault="00EA1BC7" w:rsidP="00ED4F30">
            <w:pPr>
              <w:pStyle w:val="Heading3"/>
              <w:rPr>
                <w:rFonts w:ascii="Times New Roman" w:hAnsi="Times New Roman"/>
                <w:b w:val="0"/>
                <w:bCs/>
                <w:sz w:val="24"/>
                <w:szCs w:val="24"/>
              </w:rPr>
            </w:pPr>
          </w:p>
        </w:tc>
        <w:tc>
          <w:tcPr>
            <w:tcW w:w="8591" w:type="dxa"/>
          </w:tcPr>
          <w:p w:rsidR="00EA1BC7" w:rsidRPr="007F7694" w:rsidRDefault="00EA1BC7" w:rsidP="007F7694">
            <w:pPr>
              <w:spacing w:before="60" w:after="60"/>
              <w:rPr>
                <w:rFonts w:ascii="Arial" w:hAnsi="Arial" w:cs="Arial"/>
              </w:rPr>
            </w:pPr>
            <w:r w:rsidRPr="00EA1BC7">
              <w:rPr>
                <w:rFonts w:ascii="Arial" w:hAnsi="Arial" w:cs="Arial"/>
              </w:rPr>
              <w:t>b.</w:t>
            </w:r>
            <w:r w:rsidRPr="00EA1BC7">
              <w:rPr>
                <w:rFonts w:ascii="Arial" w:hAnsi="Arial" w:cs="Arial"/>
              </w:rPr>
              <w:tab/>
              <w:t>Us</w:t>
            </w:r>
            <w:r w:rsidR="003B0A8D">
              <w:rPr>
                <w:rFonts w:ascii="Arial" w:hAnsi="Arial" w:cs="Arial"/>
              </w:rPr>
              <w:t>ing cardinalities according to b</w:t>
            </w:r>
            <w:r w:rsidRPr="00EA1BC7">
              <w:rPr>
                <w:rFonts w:ascii="Arial" w:hAnsi="Arial" w:cs="Arial"/>
              </w:rPr>
              <w:t xml:space="preserve">usiness rules </w:t>
            </w:r>
          </w:p>
        </w:tc>
        <w:tc>
          <w:tcPr>
            <w:tcW w:w="1297" w:type="dxa"/>
          </w:tcPr>
          <w:p w:rsidR="00EA1BC7" w:rsidRPr="007F7694" w:rsidRDefault="00EA1BC7" w:rsidP="006C178F">
            <w:pPr>
              <w:spacing w:before="60" w:after="60"/>
              <w:jc w:val="center"/>
              <w:rPr>
                <w:rFonts w:ascii="Arial" w:hAnsi="Arial" w:cs="Arial"/>
              </w:rPr>
            </w:pPr>
            <w:r>
              <w:rPr>
                <w:rFonts w:ascii="Arial" w:hAnsi="Arial" w:cs="Arial"/>
              </w:rPr>
              <w:t>3</w:t>
            </w:r>
          </w:p>
        </w:tc>
      </w:tr>
      <w:tr w:rsidR="00EA1BC7" w:rsidRPr="00976D2E" w:rsidTr="00ED4F30">
        <w:tc>
          <w:tcPr>
            <w:tcW w:w="533" w:type="dxa"/>
          </w:tcPr>
          <w:p w:rsidR="00EA1BC7" w:rsidRPr="00976D2E" w:rsidRDefault="00EA1BC7" w:rsidP="00ED4F30">
            <w:pPr>
              <w:pStyle w:val="Heading3"/>
              <w:rPr>
                <w:rFonts w:ascii="Times New Roman" w:hAnsi="Times New Roman"/>
                <w:b w:val="0"/>
                <w:bCs/>
                <w:sz w:val="24"/>
                <w:szCs w:val="24"/>
              </w:rPr>
            </w:pPr>
          </w:p>
        </w:tc>
        <w:tc>
          <w:tcPr>
            <w:tcW w:w="8591" w:type="dxa"/>
          </w:tcPr>
          <w:p w:rsidR="00EA1BC7" w:rsidRPr="007F7694" w:rsidRDefault="00EA1BC7" w:rsidP="007F7694">
            <w:pPr>
              <w:spacing w:before="60" w:after="60"/>
              <w:rPr>
                <w:rFonts w:ascii="Arial" w:hAnsi="Arial" w:cs="Arial"/>
              </w:rPr>
            </w:pPr>
            <w:r w:rsidRPr="00EA1BC7">
              <w:rPr>
                <w:rFonts w:ascii="Arial" w:hAnsi="Arial" w:cs="Arial"/>
              </w:rPr>
              <w:t>c.</w:t>
            </w:r>
            <w:r w:rsidRPr="00EA1BC7">
              <w:rPr>
                <w:rFonts w:ascii="Arial" w:hAnsi="Arial" w:cs="Arial"/>
              </w:rPr>
              <w:tab/>
              <w:t>Specifying PKs and FK</w:t>
            </w:r>
          </w:p>
        </w:tc>
        <w:tc>
          <w:tcPr>
            <w:tcW w:w="1297" w:type="dxa"/>
          </w:tcPr>
          <w:p w:rsidR="00EA1BC7" w:rsidRPr="007F7694" w:rsidRDefault="00EA1BC7" w:rsidP="006C178F">
            <w:pPr>
              <w:spacing w:before="60" w:after="60"/>
              <w:jc w:val="center"/>
              <w:rPr>
                <w:rFonts w:ascii="Arial" w:hAnsi="Arial" w:cs="Arial"/>
              </w:rPr>
            </w:pPr>
            <w:r>
              <w:rPr>
                <w:rFonts w:ascii="Arial" w:hAnsi="Arial" w:cs="Arial"/>
              </w:rPr>
              <w:t>3</w:t>
            </w:r>
          </w:p>
        </w:tc>
      </w:tr>
      <w:tr w:rsidR="00EA1BC7" w:rsidRPr="00976D2E" w:rsidTr="00ED4F30">
        <w:tc>
          <w:tcPr>
            <w:tcW w:w="533" w:type="dxa"/>
          </w:tcPr>
          <w:p w:rsidR="00EA1BC7" w:rsidRPr="00976D2E" w:rsidRDefault="00EA1BC7" w:rsidP="00ED4F30">
            <w:pPr>
              <w:pStyle w:val="Heading3"/>
              <w:rPr>
                <w:rFonts w:ascii="Times New Roman" w:hAnsi="Times New Roman"/>
                <w:b w:val="0"/>
                <w:bCs/>
                <w:sz w:val="24"/>
                <w:szCs w:val="24"/>
              </w:rPr>
            </w:pPr>
          </w:p>
        </w:tc>
        <w:tc>
          <w:tcPr>
            <w:tcW w:w="8591" w:type="dxa"/>
          </w:tcPr>
          <w:p w:rsidR="00EA1BC7" w:rsidRPr="007F7694" w:rsidRDefault="00EA1BC7" w:rsidP="007F7694">
            <w:pPr>
              <w:spacing w:before="60" w:after="60"/>
              <w:rPr>
                <w:rFonts w:ascii="Arial" w:hAnsi="Arial" w:cs="Arial"/>
              </w:rPr>
            </w:pPr>
            <w:r w:rsidRPr="00EA1BC7">
              <w:rPr>
                <w:rFonts w:ascii="Arial" w:hAnsi="Arial" w:cs="Arial"/>
              </w:rPr>
              <w:t>d.</w:t>
            </w:r>
            <w:r w:rsidRPr="00EA1BC7">
              <w:rPr>
                <w:rFonts w:ascii="Arial" w:hAnsi="Arial" w:cs="Arial"/>
              </w:rPr>
              <w:tab/>
              <w:t>Use of meaningful labels</w:t>
            </w:r>
          </w:p>
        </w:tc>
        <w:tc>
          <w:tcPr>
            <w:tcW w:w="1297" w:type="dxa"/>
          </w:tcPr>
          <w:p w:rsidR="00EA1BC7" w:rsidRPr="007F7694" w:rsidRDefault="00EA1BC7" w:rsidP="006C178F">
            <w:pPr>
              <w:spacing w:before="60" w:after="60"/>
              <w:jc w:val="center"/>
              <w:rPr>
                <w:rFonts w:ascii="Arial" w:hAnsi="Arial" w:cs="Arial"/>
              </w:rPr>
            </w:pPr>
            <w:r>
              <w:rPr>
                <w:rFonts w:ascii="Arial" w:hAnsi="Arial" w:cs="Arial"/>
              </w:rPr>
              <w:t>2</w:t>
            </w:r>
          </w:p>
        </w:tc>
      </w:tr>
      <w:tr w:rsidR="00683E7C" w:rsidRPr="00976D2E" w:rsidTr="00ED4F30">
        <w:tc>
          <w:tcPr>
            <w:tcW w:w="533" w:type="dxa"/>
          </w:tcPr>
          <w:p w:rsidR="00683E7C" w:rsidRPr="00976D2E" w:rsidRDefault="00683E7C" w:rsidP="00ED4F30">
            <w:pPr>
              <w:pStyle w:val="Heading3"/>
              <w:rPr>
                <w:rFonts w:ascii="Times New Roman" w:hAnsi="Times New Roman"/>
                <w:b w:val="0"/>
                <w:bCs/>
                <w:sz w:val="24"/>
                <w:szCs w:val="24"/>
              </w:rPr>
            </w:pPr>
            <w:r w:rsidRPr="00976D2E">
              <w:rPr>
                <w:rFonts w:ascii="Times New Roman" w:hAnsi="Times New Roman"/>
                <w:b w:val="0"/>
                <w:bCs/>
                <w:sz w:val="24"/>
                <w:szCs w:val="24"/>
              </w:rPr>
              <w:t>8</w:t>
            </w:r>
          </w:p>
        </w:tc>
        <w:tc>
          <w:tcPr>
            <w:tcW w:w="8591" w:type="dxa"/>
          </w:tcPr>
          <w:p w:rsidR="00683E7C" w:rsidRPr="006C4DAB" w:rsidRDefault="00274DDA" w:rsidP="00274DDA">
            <w:pPr>
              <w:widowControl/>
              <w:rPr>
                <w:rFonts w:ascii="Arial" w:hAnsi="Arial" w:cs="Arial"/>
                <w:strike/>
              </w:rPr>
            </w:pPr>
            <w:proofErr w:type="gramStart"/>
            <w:r w:rsidRPr="00274DDA">
              <w:rPr>
                <w:rFonts w:ascii="Arial" w:hAnsi="Arial" w:cs="Arial"/>
              </w:rPr>
              <w:t>All  Students</w:t>
            </w:r>
            <w:proofErr w:type="gramEnd"/>
            <w:r w:rsidRPr="00274DDA">
              <w:rPr>
                <w:rFonts w:ascii="Arial" w:hAnsi="Arial" w:cs="Arial"/>
              </w:rPr>
              <w:t xml:space="preserve"> and matching vacancies.</w:t>
            </w:r>
          </w:p>
        </w:tc>
        <w:tc>
          <w:tcPr>
            <w:tcW w:w="1297" w:type="dxa"/>
          </w:tcPr>
          <w:p w:rsidR="00683E7C" w:rsidRPr="007F7694" w:rsidRDefault="00683E7C" w:rsidP="007F7694">
            <w:pPr>
              <w:spacing w:before="60" w:after="60"/>
              <w:jc w:val="center"/>
              <w:rPr>
                <w:rFonts w:ascii="Arial" w:hAnsi="Arial" w:cs="Arial"/>
              </w:rPr>
            </w:pPr>
          </w:p>
        </w:tc>
      </w:tr>
      <w:tr w:rsidR="00EA1BC7" w:rsidRPr="00976D2E" w:rsidTr="00ED4F30">
        <w:tc>
          <w:tcPr>
            <w:tcW w:w="533" w:type="dxa"/>
          </w:tcPr>
          <w:p w:rsidR="00EA1BC7" w:rsidRPr="00976D2E" w:rsidRDefault="00EA1BC7" w:rsidP="00ED4F30">
            <w:pPr>
              <w:pStyle w:val="Heading3"/>
              <w:rPr>
                <w:rFonts w:ascii="Times New Roman" w:hAnsi="Times New Roman"/>
                <w:b w:val="0"/>
                <w:bCs/>
                <w:sz w:val="24"/>
                <w:szCs w:val="24"/>
              </w:rPr>
            </w:pPr>
          </w:p>
        </w:tc>
        <w:tc>
          <w:tcPr>
            <w:tcW w:w="8591" w:type="dxa"/>
          </w:tcPr>
          <w:p w:rsidR="00EA1BC7" w:rsidRPr="007F7694" w:rsidRDefault="00EA1BC7" w:rsidP="006C178F">
            <w:pPr>
              <w:spacing w:before="60" w:after="60"/>
              <w:rPr>
                <w:rFonts w:ascii="Arial" w:hAnsi="Arial" w:cs="Arial"/>
              </w:rPr>
            </w:pPr>
            <w:r w:rsidRPr="00EA1BC7">
              <w:rPr>
                <w:rFonts w:ascii="Arial" w:hAnsi="Arial" w:cs="Arial"/>
              </w:rPr>
              <w:t>a.</w:t>
            </w:r>
            <w:r w:rsidRPr="00EA1BC7">
              <w:rPr>
                <w:rFonts w:ascii="Arial" w:hAnsi="Arial" w:cs="Arial"/>
              </w:rPr>
              <w:tab/>
              <w:t xml:space="preserve">Identification of Entities </w:t>
            </w:r>
          </w:p>
        </w:tc>
        <w:tc>
          <w:tcPr>
            <w:tcW w:w="1297" w:type="dxa"/>
          </w:tcPr>
          <w:p w:rsidR="00EA1BC7" w:rsidRPr="007F7694" w:rsidRDefault="00EA1BC7" w:rsidP="006C178F">
            <w:pPr>
              <w:spacing w:before="60" w:after="60"/>
              <w:jc w:val="center"/>
              <w:rPr>
                <w:rFonts w:ascii="Arial" w:hAnsi="Arial" w:cs="Arial"/>
              </w:rPr>
            </w:pPr>
            <w:r>
              <w:rPr>
                <w:rFonts w:ascii="Arial" w:hAnsi="Arial" w:cs="Arial"/>
              </w:rPr>
              <w:t>2</w:t>
            </w:r>
          </w:p>
        </w:tc>
      </w:tr>
      <w:tr w:rsidR="00EA1BC7" w:rsidRPr="00976D2E" w:rsidTr="00ED4F30">
        <w:tc>
          <w:tcPr>
            <w:tcW w:w="533" w:type="dxa"/>
          </w:tcPr>
          <w:p w:rsidR="00EA1BC7" w:rsidRPr="00976D2E" w:rsidRDefault="00EA1BC7" w:rsidP="00ED4F30">
            <w:pPr>
              <w:pStyle w:val="Heading3"/>
              <w:rPr>
                <w:rFonts w:ascii="Times New Roman" w:hAnsi="Times New Roman"/>
                <w:b w:val="0"/>
                <w:bCs/>
                <w:sz w:val="24"/>
                <w:szCs w:val="24"/>
              </w:rPr>
            </w:pPr>
          </w:p>
        </w:tc>
        <w:tc>
          <w:tcPr>
            <w:tcW w:w="8591" w:type="dxa"/>
          </w:tcPr>
          <w:p w:rsidR="00EA1BC7" w:rsidRPr="007F7694" w:rsidRDefault="00EA1BC7" w:rsidP="006C178F">
            <w:pPr>
              <w:spacing w:before="60" w:after="60"/>
              <w:rPr>
                <w:rFonts w:ascii="Arial" w:hAnsi="Arial" w:cs="Arial"/>
              </w:rPr>
            </w:pPr>
            <w:r w:rsidRPr="00EA1BC7">
              <w:rPr>
                <w:rFonts w:ascii="Arial" w:hAnsi="Arial" w:cs="Arial"/>
              </w:rPr>
              <w:t>b.</w:t>
            </w:r>
            <w:r w:rsidRPr="00EA1BC7">
              <w:rPr>
                <w:rFonts w:ascii="Arial" w:hAnsi="Arial" w:cs="Arial"/>
              </w:rPr>
              <w:tab/>
              <w:t>Us</w:t>
            </w:r>
            <w:r w:rsidR="003B0A8D">
              <w:rPr>
                <w:rFonts w:ascii="Arial" w:hAnsi="Arial" w:cs="Arial"/>
              </w:rPr>
              <w:t>ing cardinalities according to b</w:t>
            </w:r>
            <w:r w:rsidRPr="00EA1BC7">
              <w:rPr>
                <w:rFonts w:ascii="Arial" w:hAnsi="Arial" w:cs="Arial"/>
              </w:rPr>
              <w:t xml:space="preserve">usiness rules </w:t>
            </w:r>
          </w:p>
        </w:tc>
        <w:tc>
          <w:tcPr>
            <w:tcW w:w="1297" w:type="dxa"/>
          </w:tcPr>
          <w:p w:rsidR="00EA1BC7" w:rsidRPr="007F7694" w:rsidRDefault="00EA1BC7" w:rsidP="006C178F">
            <w:pPr>
              <w:spacing w:before="60" w:after="60"/>
              <w:jc w:val="center"/>
              <w:rPr>
                <w:rFonts w:ascii="Arial" w:hAnsi="Arial" w:cs="Arial"/>
              </w:rPr>
            </w:pPr>
            <w:r>
              <w:rPr>
                <w:rFonts w:ascii="Arial" w:hAnsi="Arial" w:cs="Arial"/>
              </w:rPr>
              <w:t>3</w:t>
            </w:r>
          </w:p>
        </w:tc>
      </w:tr>
      <w:tr w:rsidR="00EA1BC7" w:rsidRPr="00976D2E" w:rsidTr="00ED4F30">
        <w:tc>
          <w:tcPr>
            <w:tcW w:w="533" w:type="dxa"/>
          </w:tcPr>
          <w:p w:rsidR="00EA1BC7" w:rsidRPr="00976D2E" w:rsidRDefault="00EA1BC7" w:rsidP="00ED4F30">
            <w:pPr>
              <w:pStyle w:val="Heading3"/>
              <w:rPr>
                <w:rFonts w:ascii="Times New Roman" w:hAnsi="Times New Roman"/>
                <w:b w:val="0"/>
                <w:bCs/>
                <w:sz w:val="24"/>
                <w:szCs w:val="24"/>
              </w:rPr>
            </w:pPr>
          </w:p>
        </w:tc>
        <w:tc>
          <w:tcPr>
            <w:tcW w:w="8591" w:type="dxa"/>
          </w:tcPr>
          <w:p w:rsidR="00EA1BC7" w:rsidRPr="007F7694" w:rsidRDefault="00EA1BC7" w:rsidP="006C178F">
            <w:pPr>
              <w:spacing w:before="60" w:after="60"/>
              <w:rPr>
                <w:rFonts w:ascii="Arial" w:hAnsi="Arial" w:cs="Arial"/>
              </w:rPr>
            </w:pPr>
            <w:r w:rsidRPr="00EA1BC7">
              <w:rPr>
                <w:rFonts w:ascii="Arial" w:hAnsi="Arial" w:cs="Arial"/>
              </w:rPr>
              <w:t>c.</w:t>
            </w:r>
            <w:r w:rsidRPr="00EA1BC7">
              <w:rPr>
                <w:rFonts w:ascii="Arial" w:hAnsi="Arial" w:cs="Arial"/>
              </w:rPr>
              <w:tab/>
              <w:t>Specifying PKs and FK</w:t>
            </w:r>
          </w:p>
        </w:tc>
        <w:tc>
          <w:tcPr>
            <w:tcW w:w="1297" w:type="dxa"/>
          </w:tcPr>
          <w:p w:rsidR="00EA1BC7" w:rsidRPr="007F7694" w:rsidRDefault="00EA1BC7" w:rsidP="006C178F">
            <w:pPr>
              <w:spacing w:before="60" w:after="60"/>
              <w:jc w:val="center"/>
              <w:rPr>
                <w:rFonts w:ascii="Arial" w:hAnsi="Arial" w:cs="Arial"/>
              </w:rPr>
            </w:pPr>
            <w:r>
              <w:rPr>
                <w:rFonts w:ascii="Arial" w:hAnsi="Arial" w:cs="Arial"/>
              </w:rPr>
              <w:t>3</w:t>
            </w:r>
          </w:p>
        </w:tc>
      </w:tr>
      <w:tr w:rsidR="00EA1BC7" w:rsidRPr="00976D2E" w:rsidTr="00ED4F30">
        <w:tc>
          <w:tcPr>
            <w:tcW w:w="533" w:type="dxa"/>
          </w:tcPr>
          <w:p w:rsidR="00EA1BC7" w:rsidRPr="00976D2E" w:rsidRDefault="00EA1BC7" w:rsidP="00ED4F30">
            <w:pPr>
              <w:pStyle w:val="Heading3"/>
              <w:rPr>
                <w:rFonts w:ascii="Times New Roman" w:hAnsi="Times New Roman"/>
                <w:b w:val="0"/>
                <w:bCs/>
                <w:sz w:val="24"/>
                <w:szCs w:val="24"/>
              </w:rPr>
            </w:pPr>
          </w:p>
        </w:tc>
        <w:tc>
          <w:tcPr>
            <w:tcW w:w="8591" w:type="dxa"/>
          </w:tcPr>
          <w:p w:rsidR="00EA1BC7" w:rsidRPr="007F7694" w:rsidRDefault="00EA1BC7" w:rsidP="006C178F">
            <w:pPr>
              <w:spacing w:before="60" w:after="60"/>
              <w:rPr>
                <w:rFonts w:ascii="Arial" w:hAnsi="Arial" w:cs="Arial"/>
              </w:rPr>
            </w:pPr>
            <w:r w:rsidRPr="00EA1BC7">
              <w:rPr>
                <w:rFonts w:ascii="Arial" w:hAnsi="Arial" w:cs="Arial"/>
              </w:rPr>
              <w:t>d.</w:t>
            </w:r>
            <w:r w:rsidRPr="00EA1BC7">
              <w:rPr>
                <w:rFonts w:ascii="Arial" w:hAnsi="Arial" w:cs="Arial"/>
              </w:rPr>
              <w:tab/>
              <w:t>Use of meaningful labels</w:t>
            </w:r>
          </w:p>
        </w:tc>
        <w:tc>
          <w:tcPr>
            <w:tcW w:w="1297" w:type="dxa"/>
          </w:tcPr>
          <w:p w:rsidR="00EA1BC7" w:rsidRPr="007F7694" w:rsidRDefault="00EA1BC7" w:rsidP="006C178F">
            <w:pPr>
              <w:spacing w:before="60" w:after="60"/>
              <w:jc w:val="center"/>
              <w:rPr>
                <w:rFonts w:ascii="Arial" w:hAnsi="Arial" w:cs="Arial"/>
              </w:rPr>
            </w:pPr>
            <w:r>
              <w:rPr>
                <w:rFonts w:ascii="Arial" w:hAnsi="Arial" w:cs="Arial"/>
              </w:rPr>
              <w:t>2</w:t>
            </w:r>
          </w:p>
        </w:tc>
      </w:tr>
      <w:tr w:rsidR="00683E7C" w:rsidRPr="00976D2E" w:rsidTr="00ED4F30">
        <w:tc>
          <w:tcPr>
            <w:tcW w:w="533" w:type="dxa"/>
          </w:tcPr>
          <w:p w:rsidR="00683E7C" w:rsidRPr="00976D2E" w:rsidRDefault="00683E7C" w:rsidP="00ED4F30">
            <w:pPr>
              <w:pStyle w:val="Heading3"/>
              <w:rPr>
                <w:rFonts w:ascii="Times New Roman" w:hAnsi="Times New Roman"/>
                <w:b w:val="0"/>
                <w:bCs/>
                <w:sz w:val="24"/>
                <w:szCs w:val="24"/>
              </w:rPr>
            </w:pPr>
            <w:r w:rsidRPr="00976D2E">
              <w:rPr>
                <w:rFonts w:ascii="Times New Roman" w:hAnsi="Times New Roman"/>
                <w:b w:val="0"/>
                <w:bCs/>
                <w:sz w:val="24"/>
                <w:szCs w:val="24"/>
              </w:rPr>
              <w:t>9</w:t>
            </w:r>
          </w:p>
        </w:tc>
        <w:tc>
          <w:tcPr>
            <w:tcW w:w="8591" w:type="dxa"/>
          </w:tcPr>
          <w:p w:rsidR="00683E7C" w:rsidRPr="007F7694" w:rsidRDefault="00683E7C" w:rsidP="00ED4F30">
            <w:pPr>
              <w:spacing w:before="60" w:after="60"/>
              <w:rPr>
                <w:rFonts w:ascii="Arial" w:hAnsi="Arial" w:cs="Arial"/>
              </w:rPr>
            </w:pPr>
            <w:r w:rsidRPr="007F7694">
              <w:rPr>
                <w:rFonts w:ascii="Arial" w:hAnsi="Arial" w:cs="Arial"/>
              </w:rPr>
              <w:t>Integrated ER diagram</w:t>
            </w:r>
            <w:r w:rsidR="00ED4F30">
              <w:rPr>
                <w:rFonts w:ascii="Arial" w:hAnsi="Arial" w:cs="Arial"/>
              </w:rPr>
              <w:t xml:space="preserve"> </w:t>
            </w:r>
          </w:p>
        </w:tc>
        <w:tc>
          <w:tcPr>
            <w:tcW w:w="1297" w:type="dxa"/>
          </w:tcPr>
          <w:p w:rsidR="00683E7C" w:rsidRPr="007F7694" w:rsidRDefault="00683E7C" w:rsidP="007F7694">
            <w:pPr>
              <w:spacing w:before="60" w:after="60"/>
              <w:jc w:val="center"/>
              <w:rPr>
                <w:rFonts w:ascii="Arial" w:hAnsi="Arial" w:cs="Arial"/>
              </w:rPr>
            </w:pPr>
          </w:p>
        </w:tc>
      </w:tr>
      <w:tr w:rsidR="00ED4F30" w:rsidRPr="00976D2E" w:rsidTr="00ED4F30">
        <w:trPr>
          <w:trHeight w:val="130"/>
        </w:trPr>
        <w:tc>
          <w:tcPr>
            <w:tcW w:w="533" w:type="dxa"/>
            <w:vMerge w:val="restart"/>
          </w:tcPr>
          <w:p w:rsidR="00ED4F30" w:rsidRPr="00976D2E" w:rsidRDefault="00ED4F30" w:rsidP="00ED4F30">
            <w:pPr>
              <w:pStyle w:val="Heading3"/>
              <w:rPr>
                <w:rFonts w:ascii="Times New Roman" w:hAnsi="Times New Roman"/>
                <w:b w:val="0"/>
                <w:bCs/>
                <w:sz w:val="24"/>
                <w:szCs w:val="24"/>
              </w:rPr>
            </w:pPr>
          </w:p>
        </w:tc>
        <w:tc>
          <w:tcPr>
            <w:tcW w:w="8591" w:type="dxa"/>
          </w:tcPr>
          <w:p w:rsidR="00ED4F30" w:rsidRPr="00ED4F30" w:rsidRDefault="00ED4F30" w:rsidP="00EA1BC7">
            <w:pPr>
              <w:pStyle w:val="ListParagraph"/>
              <w:numPr>
                <w:ilvl w:val="0"/>
                <w:numId w:val="25"/>
              </w:numPr>
              <w:spacing w:before="60" w:after="60"/>
              <w:rPr>
                <w:rFonts w:ascii="Arial" w:hAnsi="Arial" w:cs="Arial"/>
              </w:rPr>
            </w:pPr>
            <w:r>
              <w:rPr>
                <w:rFonts w:ascii="Arial" w:hAnsi="Arial" w:cs="Arial"/>
              </w:rPr>
              <w:t xml:space="preserve">Identification of Entities </w:t>
            </w:r>
          </w:p>
        </w:tc>
        <w:tc>
          <w:tcPr>
            <w:tcW w:w="1297" w:type="dxa"/>
          </w:tcPr>
          <w:p w:rsidR="00ED4F30" w:rsidRPr="007F7694" w:rsidRDefault="00ED4F30" w:rsidP="007F7694">
            <w:pPr>
              <w:spacing w:before="60" w:after="60"/>
              <w:jc w:val="center"/>
              <w:rPr>
                <w:rFonts w:ascii="Arial" w:hAnsi="Arial" w:cs="Arial"/>
              </w:rPr>
            </w:pPr>
            <w:r>
              <w:rPr>
                <w:rFonts w:ascii="Arial" w:hAnsi="Arial" w:cs="Arial"/>
              </w:rPr>
              <w:t>5</w:t>
            </w:r>
          </w:p>
        </w:tc>
      </w:tr>
      <w:tr w:rsidR="00ED4F30" w:rsidRPr="00976D2E" w:rsidTr="00ED4F30">
        <w:trPr>
          <w:trHeight w:val="130"/>
        </w:trPr>
        <w:tc>
          <w:tcPr>
            <w:tcW w:w="533" w:type="dxa"/>
            <w:vMerge/>
          </w:tcPr>
          <w:p w:rsidR="00ED4F30" w:rsidRPr="00976D2E" w:rsidRDefault="00ED4F30" w:rsidP="00ED4F30">
            <w:pPr>
              <w:pStyle w:val="Heading3"/>
              <w:rPr>
                <w:rFonts w:ascii="Times New Roman" w:hAnsi="Times New Roman"/>
                <w:b w:val="0"/>
                <w:bCs/>
                <w:sz w:val="24"/>
                <w:szCs w:val="24"/>
              </w:rPr>
            </w:pPr>
          </w:p>
        </w:tc>
        <w:tc>
          <w:tcPr>
            <w:tcW w:w="8591" w:type="dxa"/>
          </w:tcPr>
          <w:p w:rsidR="00ED4F30" w:rsidRPr="00ED4F30" w:rsidRDefault="00ED4F30" w:rsidP="00EA1BC7">
            <w:pPr>
              <w:pStyle w:val="ListParagraph"/>
              <w:numPr>
                <w:ilvl w:val="0"/>
                <w:numId w:val="25"/>
              </w:numPr>
              <w:spacing w:before="60" w:after="60"/>
              <w:rPr>
                <w:rFonts w:ascii="Arial" w:hAnsi="Arial" w:cs="Arial"/>
              </w:rPr>
            </w:pPr>
            <w:r>
              <w:rPr>
                <w:rFonts w:ascii="Arial" w:hAnsi="Arial" w:cs="Arial"/>
              </w:rPr>
              <w:t>Us</w:t>
            </w:r>
            <w:r w:rsidR="003B0A8D">
              <w:rPr>
                <w:rFonts w:ascii="Arial" w:hAnsi="Arial" w:cs="Arial"/>
              </w:rPr>
              <w:t>ing cardinalities according to b</w:t>
            </w:r>
            <w:r>
              <w:rPr>
                <w:rFonts w:ascii="Arial" w:hAnsi="Arial" w:cs="Arial"/>
              </w:rPr>
              <w:t xml:space="preserve">usiness rules </w:t>
            </w:r>
          </w:p>
        </w:tc>
        <w:tc>
          <w:tcPr>
            <w:tcW w:w="1297" w:type="dxa"/>
          </w:tcPr>
          <w:p w:rsidR="00ED4F30" w:rsidRPr="007F7694" w:rsidRDefault="00ED4F30" w:rsidP="007F7694">
            <w:pPr>
              <w:spacing w:before="60" w:after="60"/>
              <w:jc w:val="center"/>
              <w:rPr>
                <w:rFonts w:ascii="Arial" w:hAnsi="Arial" w:cs="Arial"/>
              </w:rPr>
            </w:pPr>
            <w:r>
              <w:rPr>
                <w:rFonts w:ascii="Arial" w:hAnsi="Arial" w:cs="Arial"/>
              </w:rPr>
              <w:t>10</w:t>
            </w:r>
          </w:p>
        </w:tc>
      </w:tr>
      <w:tr w:rsidR="00ED4F30" w:rsidRPr="00976D2E" w:rsidTr="00ED4F30">
        <w:trPr>
          <w:trHeight w:val="195"/>
        </w:trPr>
        <w:tc>
          <w:tcPr>
            <w:tcW w:w="533" w:type="dxa"/>
            <w:vMerge/>
          </w:tcPr>
          <w:p w:rsidR="00ED4F30" w:rsidRPr="00976D2E" w:rsidRDefault="00ED4F30" w:rsidP="00ED4F30">
            <w:pPr>
              <w:pStyle w:val="Heading3"/>
              <w:rPr>
                <w:rFonts w:ascii="Times New Roman" w:hAnsi="Times New Roman"/>
                <w:b w:val="0"/>
                <w:bCs/>
                <w:sz w:val="24"/>
                <w:szCs w:val="24"/>
              </w:rPr>
            </w:pPr>
          </w:p>
        </w:tc>
        <w:tc>
          <w:tcPr>
            <w:tcW w:w="8591" w:type="dxa"/>
          </w:tcPr>
          <w:p w:rsidR="00ED4F30" w:rsidRPr="00ED4F30" w:rsidRDefault="00ED4F30" w:rsidP="00EA1BC7">
            <w:pPr>
              <w:pStyle w:val="ListParagraph"/>
              <w:numPr>
                <w:ilvl w:val="0"/>
                <w:numId w:val="25"/>
              </w:numPr>
              <w:spacing w:before="60" w:after="60"/>
              <w:rPr>
                <w:rFonts w:ascii="Arial" w:hAnsi="Arial" w:cs="Arial"/>
              </w:rPr>
            </w:pPr>
            <w:r w:rsidRPr="00ED4F30">
              <w:rPr>
                <w:rFonts w:ascii="Arial" w:hAnsi="Arial" w:cs="Arial"/>
              </w:rPr>
              <w:t>Specifying PKs and FK</w:t>
            </w:r>
          </w:p>
        </w:tc>
        <w:tc>
          <w:tcPr>
            <w:tcW w:w="1297" w:type="dxa"/>
          </w:tcPr>
          <w:p w:rsidR="00ED4F30" w:rsidRPr="007F7694" w:rsidRDefault="00ED4F30" w:rsidP="007F7694">
            <w:pPr>
              <w:spacing w:before="60" w:after="60"/>
              <w:jc w:val="center"/>
              <w:rPr>
                <w:rFonts w:ascii="Arial" w:hAnsi="Arial" w:cs="Arial"/>
              </w:rPr>
            </w:pPr>
            <w:r>
              <w:rPr>
                <w:rFonts w:ascii="Arial" w:hAnsi="Arial" w:cs="Arial"/>
              </w:rPr>
              <w:t>10</w:t>
            </w:r>
          </w:p>
        </w:tc>
      </w:tr>
      <w:tr w:rsidR="00ED4F30" w:rsidRPr="00976D2E" w:rsidTr="00ED4F30">
        <w:trPr>
          <w:trHeight w:val="195"/>
        </w:trPr>
        <w:tc>
          <w:tcPr>
            <w:tcW w:w="533" w:type="dxa"/>
            <w:vMerge/>
          </w:tcPr>
          <w:p w:rsidR="00ED4F30" w:rsidRPr="00976D2E" w:rsidRDefault="00ED4F30" w:rsidP="00ED4F30">
            <w:pPr>
              <w:pStyle w:val="Heading3"/>
              <w:rPr>
                <w:rFonts w:ascii="Times New Roman" w:hAnsi="Times New Roman"/>
                <w:b w:val="0"/>
                <w:bCs/>
                <w:sz w:val="24"/>
                <w:szCs w:val="24"/>
              </w:rPr>
            </w:pPr>
          </w:p>
        </w:tc>
        <w:tc>
          <w:tcPr>
            <w:tcW w:w="8591" w:type="dxa"/>
          </w:tcPr>
          <w:p w:rsidR="00ED4F30" w:rsidRPr="00ED4F30" w:rsidRDefault="00ED4F30" w:rsidP="00EA1BC7">
            <w:pPr>
              <w:pStyle w:val="ListParagraph"/>
              <w:numPr>
                <w:ilvl w:val="0"/>
                <w:numId w:val="25"/>
              </w:numPr>
              <w:spacing w:before="60" w:after="60"/>
              <w:rPr>
                <w:rFonts w:ascii="Arial" w:hAnsi="Arial" w:cs="Arial"/>
              </w:rPr>
            </w:pPr>
            <w:r>
              <w:rPr>
                <w:rFonts w:ascii="Arial" w:hAnsi="Arial" w:cs="Arial"/>
              </w:rPr>
              <w:t>Use of meaningful labels</w:t>
            </w:r>
          </w:p>
        </w:tc>
        <w:tc>
          <w:tcPr>
            <w:tcW w:w="1297" w:type="dxa"/>
          </w:tcPr>
          <w:p w:rsidR="00ED4F30" w:rsidRPr="007F7694" w:rsidRDefault="00ED4F30" w:rsidP="007F7694">
            <w:pPr>
              <w:spacing w:before="60" w:after="60"/>
              <w:jc w:val="center"/>
              <w:rPr>
                <w:rFonts w:ascii="Arial" w:hAnsi="Arial" w:cs="Arial"/>
              </w:rPr>
            </w:pPr>
            <w:r>
              <w:rPr>
                <w:rFonts w:ascii="Arial" w:hAnsi="Arial" w:cs="Arial"/>
              </w:rPr>
              <w:t>5</w:t>
            </w:r>
          </w:p>
        </w:tc>
      </w:tr>
      <w:tr w:rsidR="00683E7C" w:rsidRPr="00976D2E" w:rsidTr="00ED4F30">
        <w:tc>
          <w:tcPr>
            <w:tcW w:w="533" w:type="dxa"/>
          </w:tcPr>
          <w:p w:rsidR="00683E7C" w:rsidRPr="00976D2E" w:rsidRDefault="00683E7C" w:rsidP="00ED4F30">
            <w:pPr>
              <w:pStyle w:val="Heading3"/>
              <w:rPr>
                <w:rFonts w:ascii="Times New Roman" w:hAnsi="Times New Roman"/>
                <w:b w:val="0"/>
                <w:bCs/>
                <w:sz w:val="24"/>
                <w:szCs w:val="24"/>
              </w:rPr>
            </w:pPr>
            <w:r w:rsidRPr="00976D2E">
              <w:rPr>
                <w:rFonts w:ascii="Times New Roman" w:hAnsi="Times New Roman"/>
                <w:b w:val="0"/>
                <w:bCs/>
                <w:sz w:val="24"/>
                <w:szCs w:val="24"/>
              </w:rPr>
              <w:t>10</w:t>
            </w:r>
          </w:p>
        </w:tc>
        <w:tc>
          <w:tcPr>
            <w:tcW w:w="8591" w:type="dxa"/>
          </w:tcPr>
          <w:p w:rsidR="00683E7C" w:rsidRPr="007F7694" w:rsidRDefault="00683E7C" w:rsidP="007F7694">
            <w:pPr>
              <w:spacing w:before="60" w:after="60"/>
              <w:rPr>
                <w:rFonts w:ascii="Arial" w:hAnsi="Arial" w:cs="Arial"/>
              </w:rPr>
            </w:pPr>
            <w:r w:rsidRPr="007F7694">
              <w:rPr>
                <w:rFonts w:ascii="Arial" w:hAnsi="Arial" w:cs="Arial"/>
              </w:rPr>
              <w:t>A list of operational business rules and referential integrity constraints</w:t>
            </w:r>
          </w:p>
        </w:tc>
        <w:tc>
          <w:tcPr>
            <w:tcW w:w="1297" w:type="dxa"/>
          </w:tcPr>
          <w:p w:rsidR="00683E7C" w:rsidRPr="007F7694" w:rsidRDefault="00683E7C" w:rsidP="007F7694">
            <w:pPr>
              <w:spacing w:before="60" w:after="60"/>
              <w:jc w:val="center"/>
              <w:rPr>
                <w:rFonts w:ascii="Arial" w:hAnsi="Arial" w:cs="Arial"/>
              </w:rPr>
            </w:pPr>
          </w:p>
        </w:tc>
      </w:tr>
      <w:tr w:rsidR="00EA1BC7" w:rsidRPr="00976D2E" w:rsidTr="00ED4F30">
        <w:tc>
          <w:tcPr>
            <w:tcW w:w="533" w:type="dxa"/>
          </w:tcPr>
          <w:p w:rsidR="00EA1BC7" w:rsidRDefault="00EA1BC7" w:rsidP="00ED4F30">
            <w:pPr>
              <w:pStyle w:val="Heading3"/>
              <w:rPr>
                <w:rFonts w:ascii="Times New Roman" w:hAnsi="Times New Roman"/>
                <w:b w:val="0"/>
                <w:bCs/>
                <w:sz w:val="24"/>
                <w:szCs w:val="24"/>
              </w:rPr>
            </w:pPr>
          </w:p>
          <w:p w:rsidR="00EA1BC7" w:rsidRPr="00EA1BC7" w:rsidRDefault="00EA1BC7" w:rsidP="00EA1BC7"/>
        </w:tc>
        <w:tc>
          <w:tcPr>
            <w:tcW w:w="8591" w:type="dxa"/>
          </w:tcPr>
          <w:p w:rsidR="00EA1BC7" w:rsidRPr="007F7694" w:rsidRDefault="00EA1BC7" w:rsidP="007F7694">
            <w:pPr>
              <w:spacing w:before="60" w:after="60"/>
              <w:rPr>
                <w:rFonts w:ascii="Arial" w:hAnsi="Arial" w:cs="Arial"/>
              </w:rPr>
            </w:pPr>
            <w:r w:rsidRPr="007F7694">
              <w:rPr>
                <w:rFonts w:ascii="Arial" w:hAnsi="Arial" w:cs="Arial"/>
              </w:rPr>
              <w:t>operational business rules</w:t>
            </w:r>
          </w:p>
        </w:tc>
        <w:tc>
          <w:tcPr>
            <w:tcW w:w="1297" w:type="dxa"/>
          </w:tcPr>
          <w:p w:rsidR="00EA1BC7" w:rsidRPr="007F7694" w:rsidRDefault="00EA1BC7" w:rsidP="007F7694">
            <w:pPr>
              <w:spacing w:before="60" w:after="60"/>
              <w:jc w:val="center"/>
              <w:rPr>
                <w:rFonts w:ascii="Arial" w:hAnsi="Arial" w:cs="Arial"/>
              </w:rPr>
            </w:pPr>
            <w:r>
              <w:rPr>
                <w:rFonts w:ascii="Arial" w:hAnsi="Arial" w:cs="Arial"/>
              </w:rPr>
              <w:t>5</w:t>
            </w:r>
          </w:p>
        </w:tc>
      </w:tr>
      <w:tr w:rsidR="00EA1BC7" w:rsidRPr="00976D2E" w:rsidTr="00ED4F30">
        <w:tc>
          <w:tcPr>
            <w:tcW w:w="533" w:type="dxa"/>
          </w:tcPr>
          <w:p w:rsidR="00EA1BC7" w:rsidRDefault="00EA1BC7" w:rsidP="00ED4F30">
            <w:pPr>
              <w:pStyle w:val="Heading3"/>
              <w:rPr>
                <w:rFonts w:ascii="Times New Roman" w:hAnsi="Times New Roman"/>
                <w:b w:val="0"/>
                <w:bCs/>
                <w:sz w:val="24"/>
                <w:szCs w:val="24"/>
              </w:rPr>
            </w:pPr>
          </w:p>
        </w:tc>
        <w:tc>
          <w:tcPr>
            <w:tcW w:w="8591" w:type="dxa"/>
          </w:tcPr>
          <w:p w:rsidR="00EA1BC7" w:rsidRPr="007F7694" w:rsidRDefault="00EA1BC7" w:rsidP="007F7694">
            <w:pPr>
              <w:spacing w:before="60" w:after="60"/>
              <w:rPr>
                <w:rFonts w:ascii="Arial" w:hAnsi="Arial" w:cs="Arial"/>
              </w:rPr>
            </w:pPr>
            <w:r w:rsidRPr="007F7694">
              <w:rPr>
                <w:rFonts w:ascii="Arial" w:hAnsi="Arial" w:cs="Arial"/>
              </w:rPr>
              <w:t>referential integrity constraints</w:t>
            </w:r>
          </w:p>
        </w:tc>
        <w:tc>
          <w:tcPr>
            <w:tcW w:w="1297" w:type="dxa"/>
          </w:tcPr>
          <w:p w:rsidR="00EA1BC7" w:rsidRPr="007F7694" w:rsidRDefault="00EA1BC7" w:rsidP="007F7694">
            <w:pPr>
              <w:spacing w:before="60" w:after="60"/>
              <w:jc w:val="center"/>
              <w:rPr>
                <w:rFonts w:ascii="Arial" w:hAnsi="Arial" w:cs="Arial"/>
              </w:rPr>
            </w:pPr>
            <w:r>
              <w:rPr>
                <w:rFonts w:ascii="Arial" w:hAnsi="Arial" w:cs="Arial"/>
              </w:rPr>
              <w:t>5</w:t>
            </w:r>
          </w:p>
        </w:tc>
      </w:tr>
      <w:tr w:rsidR="00683E7C" w:rsidRPr="00976D2E" w:rsidTr="00ED4F30">
        <w:tc>
          <w:tcPr>
            <w:tcW w:w="533" w:type="dxa"/>
          </w:tcPr>
          <w:p w:rsidR="00683E7C" w:rsidRPr="00976D2E" w:rsidRDefault="00683E7C" w:rsidP="00ED4F30">
            <w:pPr>
              <w:pStyle w:val="Heading3"/>
              <w:rPr>
                <w:rFonts w:ascii="Times New Roman" w:hAnsi="Times New Roman"/>
                <w:b w:val="0"/>
                <w:bCs/>
                <w:sz w:val="24"/>
                <w:szCs w:val="24"/>
              </w:rPr>
            </w:pPr>
            <w:r w:rsidRPr="00976D2E">
              <w:rPr>
                <w:rFonts w:ascii="Times New Roman" w:hAnsi="Times New Roman"/>
                <w:b w:val="0"/>
                <w:bCs/>
                <w:sz w:val="24"/>
                <w:szCs w:val="24"/>
              </w:rPr>
              <w:t>11</w:t>
            </w:r>
          </w:p>
        </w:tc>
        <w:tc>
          <w:tcPr>
            <w:tcW w:w="8591" w:type="dxa"/>
          </w:tcPr>
          <w:p w:rsidR="00683E7C" w:rsidRPr="007F7694" w:rsidRDefault="00683E7C" w:rsidP="007F7694">
            <w:pPr>
              <w:spacing w:before="60" w:after="60"/>
              <w:rPr>
                <w:rFonts w:ascii="Arial" w:hAnsi="Arial" w:cs="Arial"/>
              </w:rPr>
            </w:pPr>
            <w:r w:rsidRPr="007F7694">
              <w:rPr>
                <w:rFonts w:ascii="Arial" w:hAnsi="Arial" w:cs="Arial"/>
              </w:rPr>
              <w:t>Appendix</w:t>
            </w:r>
          </w:p>
        </w:tc>
        <w:tc>
          <w:tcPr>
            <w:tcW w:w="1297" w:type="dxa"/>
          </w:tcPr>
          <w:p w:rsidR="00683E7C" w:rsidRPr="007F7694" w:rsidRDefault="00683E7C" w:rsidP="007F7694">
            <w:pPr>
              <w:spacing w:before="60" w:after="60"/>
              <w:jc w:val="center"/>
              <w:rPr>
                <w:rFonts w:ascii="Arial" w:hAnsi="Arial" w:cs="Arial"/>
              </w:rPr>
            </w:pPr>
            <w:r w:rsidRPr="007F7694">
              <w:rPr>
                <w:rFonts w:ascii="Arial" w:hAnsi="Arial" w:cs="Arial"/>
              </w:rPr>
              <w:t>5</w:t>
            </w:r>
          </w:p>
        </w:tc>
      </w:tr>
    </w:tbl>
    <w:p w:rsidR="00683E7C" w:rsidRPr="00A731C8" w:rsidRDefault="00683E7C" w:rsidP="00683E7C">
      <w:pPr>
        <w:pStyle w:val="Heading3"/>
        <w:rPr>
          <w:rFonts w:ascii="Times New Roman" w:hAnsi="Times New Roman"/>
          <w:b w:val="0"/>
          <w:bCs/>
        </w:rPr>
      </w:pPr>
      <w:r w:rsidRPr="00A731C8">
        <w:rPr>
          <w:rFonts w:ascii="Times New Roman" w:hAnsi="Times New Roman"/>
          <w:b w:val="0"/>
          <w:bCs/>
        </w:rPr>
        <w:t>Total</w:t>
      </w:r>
      <w:r w:rsidRPr="00A731C8">
        <w:rPr>
          <w:rFonts w:ascii="Times New Roman" w:hAnsi="Times New Roman"/>
          <w:b w:val="0"/>
          <w:bCs/>
        </w:rPr>
        <w:tab/>
      </w:r>
      <w:r w:rsidRPr="00A731C8">
        <w:rPr>
          <w:rFonts w:ascii="Times New Roman" w:hAnsi="Times New Roman"/>
          <w:b w:val="0"/>
          <w:bCs/>
        </w:rPr>
        <w:tab/>
      </w:r>
      <w:r w:rsidRPr="00A731C8">
        <w:rPr>
          <w:rFonts w:ascii="Times New Roman" w:hAnsi="Times New Roman"/>
          <w:b w:val="0"/>
          <w:bCs/>
        </w:rPr>
        <w:tab/>
      </w:r>
      <w:r w:rsidRPr="00A731C8">
        <w:rPr>
          <w:rFonts w:ascii="Times New Roman" w:hAnsi="Times New Roman"/>
          <w:b w:val="0"/>
          <w:bCs/>
        </w:rPr>
        <w:tab/>
      </w:r>
      <w:r w:rsidRPr="00A731C8">
        <w:rPr>
          <w:rFonts w:ascii="Times New Roman" w:hAnsi="Times New Roman"/>
          <w:b w:val="0"/>
          <w:bCs/>
        </w:rPr>
        <w:tab/>
      </w:r>
      <w:r w:rsidRPr="00A731C8">
        <w:rPr>
          <w:rFonts w:ascii="Times New Roman" w:hAnsi="Times New Roman"/>
          <w:b w:val="0"/>
          <w:bCs/>
        </w:rPr>
        <w:tab/>
      </w:r>
      <w:r w:rsidRPr="00A731C8">
        <w:rPr>
          <w:rFonts w:ascii="Times New Roman" w:hAnsi="Times New Roman"/>
          <w:b w:val="0"/>
          <w:bCs/>
        </w:rPr>
        <w:tab/>
      </w:r>
      <w:r w:rsidRPr="00A731C8">
        <w:rPr>
          <w:rFonts w:ascii="Times New Roman" w:hAnsi="Times New Roman"/>
          <w:b w:val="0"/>
          <w:bCs/>
        </w:rPr>
        <w:tab/>
      </w:r>
      <w:r w:rsidRPr="00A731C8">
        <w:rPr>
          <w:rFonts w:ascii="Times New Roman" w:hAnsi="Times New Roman"/>
          <w:b w:val="0"/>
          <w:bCs/>
        </w:rPr>
        <w:tab/>
      </w:r>
      <w:r w:rsidRPr="00A731C8">
        <w:rPr>
          <w:rFonts w:ascii="Times New Roman" w:hAnsi="Times New Roman"/>
          <w:b w:val="0"/>
          <w:bCs/>
        </w:rPr>
        <w:tab/>
      </w:r>
      <w:r w:rsidRPr="00A731C8">
        <w:rPr>
          <w:rFonts w:ascii="Times New Roman" w:hAnsi="Times New Roman"/>
          <w:b w:val="0"/>
          <w:bCs/>
        </w:rPr>
        <w:tab/>
      </w:r>
      <w:r w:rsidRPr="00A731C8">
        <w:rPr>
          <w:rFonts w:ascii="Times New Roman" w:hAnsi="Times New Roman"/>
          <w:b w:val="0"/>
          <w:bCs/>
        </w:rPr>
        <w:tab/>
        <w:t>100</w:t>
      </w:r>
    </w:p>
    <w:p w:rsidR="00683E7C" w:rsidRDefault="00683E7C" w:rsidP="00683E7C">
      <w:pPr>
        <w:rPr>
          <w:rFonts w:ascii="Times New Roman" w:hAnsi="Times New Roman"/>
          <w:bCs/>
          <w:sz w:val="28"/>
          <w:szCs w:val="28"/>
        </w:rPr>
      </w:pPr>
    </w:p>
    <w:p w:rsidR="00052FD6" w:rsidRDefault="00052FD6">
      <w:pPr>
        <w:widowControl/>
        <w:rPr>
          <w:rFonts w:ascii="Times New Roman" w:hAnsi="Times New Roman"/>
          <w:bCs/>
          <w:sz w:val="28"/>
          <w:szCs w:val="28"/>
        </w:rPr>
      </w:pPr>
      <w:r>
        <w:rPr>
          <w:rFonts w:ascii="Times New Roman" w:hAnsi="Times New Roman"/>
          <w:bCs/>
          <w:sz w:val="28"/>
          <w:szCs w:val="28"/>
        </w:rPr>
        <w:br w:type="page"/>
      </w:r>
    </w:p>
    <w:p w:rsidR="00052FD6" w:rsidRPr="00A731C8" w:rsidRDefault="00052FD6" w:rsidP="00683E7C">
      <w:pPr>
        <w:rPr>
          <w:rFonts w:ascii="Times New Roman" w:hAnsi="Times New Roman"/>
          <w:bCs/>
          <w:sz w:val="28"/>
          <w:szCs w:val="28"/>
        </w:rPr>
      </w:pPr>
    </w:p>
    <w:p w:rsidR="00683E7C" w:rsidRDefault="00683E7C" w:rsidP="00683E7C">
      <w:pPr>
        <w:pStyle w:val="Heading3"/>
        <w:rPr>
          <w:rFonts w:ascii="Times New Roman" w:hAnsi="Times New Roman"/>
          <w:bCs/>
          <w:sz w:val="28"/>
          <w:szCs w:val="28"/>
        </w:rPr>
      </w:pPr>
      <w:r w:rsidRPr="007F7694">
        <w:rPr>
          <w:rFonts w:ascii="Times New Roman" w:hAnsi="Times New Roman"/>
          <w:bCs/>
          <w:sz w:val="28"/>
          <w:szCs w:val="28"/>
        </w:rPr>
        <w:t xml:space="preserve">Part </w:t>
      </w:r>
      <w:r w:rsidR="00EA1BC7" w:rsidRPr="007F7694">
        <w:rPr>
          <w:rFonts w:ascii="Times New Roman" w:hAnsi="Times New Roman"/>
          <w:bCs/>
          <w:sz w:val="28"/>
          <w:szCs w:val="28"/>
        </w:rPr>
        <w:t>2 Physical Design</w:t>
      </w:r>
      <w:r w:rsidRPr="007F7694">
        <w:rPr>
          <w:rFonts w:ascii="Times New Roman" w:hAnsi="Times New Roman"/>
          <w:bCs/>
          <w:sz w:val="28"/>
          <w:szCs w:val="28"/>
        </w:rPr>
        <w:t xml:space="preserve"> </w:t>
      </w:r>
      <w:r w:rsidR="00EA33E7" w:rsidRPr="007F7694">
        <w:rPr>
          <w:rFonts w:ascii="Times New Roman" w:hAnsi="Times New Roman"/>
          <w:bCs/>
          <w:sz w:val="28"/>
          <w:szCs w:val="28"/>
        </w:rPr>
        <w:t>&amp; Implementation</w:t>
      </w:r>
    </w:p>
    <w:p w:rsidR="00EA1BC7" w:rsidRPr="00EA1BC7" w:rsidRDefault="00EA1BC7" w:rsidP="00EA1BC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
        <w:gridCol w:w="8592"/>
        <w:gridCol w:w="1297"/>
      </w:tblGrid>
      <w:tr w:rsidR="00683E7C" w:rsidRPr="00A731C8" w:rsidTr="00052FD6">
        <w:tc>
          <w:tcPr>
            <w:tcW w:w="532" w:type="dxa"/>
          </w:tcPr>
          <w:p w:rsidR="00683E7C" w:rsidRPr="007F7694" w:rsidRDefault="00683E7C" w:rsidP="007F7694">
            <w:pPr>
              <w:spacing w:before="60" w:after="60"/>
              <w:rPr>
                <w:rFonts w:ascii="Arial" w:hAnsi="Arial" w:cs="Arial"/>
              </w:rPr>
            </w:pPr>
          </w:p>
        </w:tc>
        <w:tc>
          <w:tcPr>
            <w:tcW w:w="8592" w:type="dxa"/>
          </w:tcPr>
          <w:p w:rsidR="00683E7C" w:rsidRPr="007F7694" w:rsidRDefault="00683E7C" w:rsidP="007F7694">
            <w:pPr>
              <w:spacing w:before="60" w:after="60"/>
              <w:rPr>
                <w:rFonts w:ascii="Arial" w:hAnsi="Arial" w:cs="Arial"/>
                <w:b/>
              </w:rPr>
            </w:pPr>
            <w:r w:rsidRPr="007F7694">
              <w:rPr>
                <w:rFonts w:ascii="Arial" w:hAnsi="Arial" w:cs="Arial"/>
                <w:b/>
              </w:rPr>
              <w:t xml:space="preserve">Expected Outcome </w:t>
            </w:r>
          </w:p>
        </w:tc>
        <w:tc>
          <w:tcPr>
            <w:tcW w:w="1297" w:type="dxa"/>
          </w:tcPr>
          <w:p w:rsidR="00683E7C" w:rsidRPr="007F7694" w:rsidRDefault="00683E7C" w:rsidP="007F7694">
            <w:pPr>
              <w:spacing w:before="60" w:after="60"/>
              <w:rPr>
                <w:rFonts w:ascii="Arial" w:hAnsi="Arial" w:cs="Arial"/>
                <w:b/>
              </w:rPr>
            </w:pPr>
            <w:r w:rsidRPr="007F7694">
              <w:rPr>
                <w:rFonts w:ascii="Arial" w:hAnsi="Arial" w:cs="Arial"/>
                <w:b/>
              </w:rPr>
              <w:t>Marks Allocated</w:t>
            </w:r>
          </w:p>
        </w:tc>
      </w:tr>
      <w:tr w:rsidR="00683E7C" w:rsidRPr="00A731C8" w:rsidTr="00052FD6">
        <w:tc>
          <w:tcPr>
            <w:tcW w:w="532" w:type="dxa"/>
          </w:tcPr>
          <w:p w:rsidR="00683E7C" w:rsidRPr="007F7694" w:rsidRDefault="00683E7C" w:rsidP="007F7694">
            <w:pPr>
              <w:spacing w:before="60" w:after="60"/>
              <w:rPr>
                <w:rFonts w:ascii="Arial" w:hAnsi="Arial" w:cs="Arial"/>
              </w:rPr>
            </w:pPr>
            <w:r w:rsidRPr="007F7694">
              <w:rPr>
                <w:rFonts w:ascii="Arial" w:hAnsi="Arial" w:cs="Arial"/>
              </w:rPr>
              <w:t>1</w:t>
            </w:r>
          </w:p>
        </w:tc>
        <w:tc>
          <w:tcPr>
            <w:tcW w:w="8592" w:type="dxa"/>
          </w:tcPr>
          <w:p w:rsidR="00683E7C" w:rsidRPr="007F7694" w:rsidRDefault="00683E7C" w:rsidP="007F7694">
            <w:pPr>
              <w:spacing w:before="60" w:after="60"/>
              <w:rPr>
                <w:rFonts w:ascii="Arial" w:hAnsi="Arial" w:cs="Arial"/>
              </w:rPr>
            </w:pPr>
            <w:r w:rsidRPr="007F7694">
              <w:rPr>
                <w:rFonts w:ascii="Arial" w:hAnsi="Arial" w:cs="Arial"/>
              </w:rPr>
              <w:t>Introduction</w:t>
            </w:r>
          </w:p>
        </w:tc>
        <w:tc>
          <w:tcPr>
            <w:tcW w:w="1297" w:type="dxa"/>
          </w:tcPr>
          <w:p w:rsidR="00683E7C" w:rsidRPr="007F7694" w:rsidRDefault="00683E7C" w:rsidP="007F7694">
            <w:pPr>
              <w:spacing w:before="60" w:after="60"/>
              <w:jc w:val="center"/>
              <w:rPr>
                <w:rFonts w:ascii="Arial" w:hAnsi="Arial" w:cs="Arial"/>
              </w:rPr>
            </w:pPr>
            <w:r w:rsidRPr="007F7694">
              <w:rPr>
                <w:rFonts w:ascii="Arial" w:hAnsi="Arial" w:cs="Arial"/>
              </w:rPr>
              <w:t>5</w:t>
            </w:r>
          </w:p>
        </w:tc>
      </w:tr>
      <w:tr w:rsidR="00683E7C" w:rsidRPr="00A731C8" w:rsidTr="00052FD6">
        <w:tc>
          <w:tcPr>
            <w:tcW w:w="532" w:type="dxa"/>
          </w:tcPr>
          <w:p w:rsidR="00683E7C" w:rsidRPr="007F7694" w:rsidRDefault="00683E7C" w:rsidP="007F7694">
            <w:pPr>
              <w:spacing w:before="60" w:after="60"/>
              <w:rPr>
                <w:rFonts w:ascii="Arial" w:hAnsi="Arial" w:cs="Arial"/>
              </w:rPr>
            </w:pPr>
            <w:r w:rsidRPr="007F7694">
              <w:rPr>
                <w:rFonts w:ascii="Arial" w:hAnsi="Arial" w:cs="Arial"/>
              </w:rPr>
              <w:t>2</w:t>
            </w:r>
          </w:p>
        </w:tc>
        <w:tc>
          <w:tcPr>
            <w:tcW w:w="8592" w:type="dxa"/>
          </w:tcPr>
          <w:p w:rsidR="00683E7C" w:rsidRPr="007F7694" w:rsidRDefault="00683E7C" w:rsidP="007F7694">
            <w:pPr>
              <w:spacing w:before="60" w:after="60"/>
              <w:rPr>
                <w:rFonts w:ascii="Arial" w:hAnsi="Arial" w:cs="Arial"/>
              </w:rPr>
            </w:pPr>
            <w:r w:rsidRPr="007F7694">
              <w:rPr>
                <w:rFonts w:ascii="Arial" w:hAnsi="Arial" w:cs="Arial"/>
              </w:rPr>
              <w:t>Set of relations</w:t>
            </w:r>
            <w:r w:rsidR="00116D06">
              <w:rPr>
                <w:rFonts w:ascii="Arial" w:hAnsi="Arial" w:cs="Arial"/>
              </w:rPr>
              <w:t xml:space="preserve"> (tables)</w:t>
            </w:r>
            <w:r w:rsidRPr="007F7694">
              <w:rPr>
                <w:rFonts w:ascii="Arial" w:hAnsi="Arial" w:cs="Arial"/>
              </w:rPr>
              <w:t xml:space="preserve"> and on delete action</w:t>
            </w:r>
          </w:p>
        </w:tc>
        <w:tc>
          <w:tcPr>
            <w:tcW w:w="1297" w:type="dxa"/>
          </w:tcPr>
          <w:p w:rsidR="00683E7C" w:rsidRPr="007F7694" w:rsidRDefault="00683E7C" w:rsidP="007F7694">
            <w:pPr>
              <w:spacing w:before="60" w:after="60"/>
              <w:jc w:val="center"/>
              <w:rPr>
                <w:rFonts w:ascii="Arial" w:hAnsi="Arial" w:cs="Arial"/>
              </w:rPr>
            </w:pPr>
            <w:r w:rsidRPr="007F7694">
              <w:rPr>
                <w:rFonts w:ascii="Arial" w:hAnsi="Arial" w:cs="Arial"/>
              </w:rPr>
              <w:t>10</w:t>
            </w:r>
          </w:p>
        </w:tc>
      </w:tr>
      <w:tr w:rsidR="00683E7C" w:rsidRPr="00A731C8" w:rsidTr="00052FD6">
        <w:tc>
          <w:tcPr>
            <w:tcW w:w="532" w:type="dxa"/>
          </w:tcPr>
          <w:p w:rsidR="00683E7C" w:rsidRPr="007F7694" w:rsidRDefault="00683E7C" w:rsidP="007F7694">
            <w:pPr>
              <w:spacing w:before="60" w:after="60"/>
              <w:rPr>
                <w:rFonts w:ascii="Arial" w:hAnsi="Arial" w:cs="Arial"/>
              </w:rPr>
            </w:pPr>
            <w:r w:rsidRPr="007F7694">
              <w:rPr>
                <w:rFonts w:ascii="Arial" w:hAnsi="Arial" w:cs="Arial"/>
              </w:rPr>
              <w:t>3</w:t>
            </w:r>
          </w:p>
        </w:tc>
        <w:tc>
          <w:tcPr>
            <w:tcW w:w="8592" w:type="dxa"/>
          </w:tcPr>
          <w:p w:rsidR="00683E7C" w:rsidRPr="007F7694" w:rsidRDefault="00683E7C" w:rsidP="007F7694">
            <w:pPr>
              <w:spacing w:before="60" w:after="60"/>
              <w:rPr>
                <w:rFonts w:ascii="Arial" w:hAnsi="Arial" w:cs="Arial"/>
              </w:rPr>
            </w:pPr>
            <w:r w:rsidRPr="007F7694">
              <w:rPr>
                <w:rFonts w:ascii="Arial" w:hAnsi="Arial" w:cs="Arial"/>
              </w:rPr>
              <w:t>Data volume map</w:t>
            </w:r>
          </w:p>
        </w:tc>
        <w:tc>
          <w:tcPr>
            <w:tcW w:w="1297" w:type="dxa"/>
          </w:tcPr>
          <w:p w:rsidR="00683E7C" w:rsidRPr="007F7694" w:rsidRDefault="00683E7C" w:rsidP="007F7694">
            <w:pPr>
              <w:spacing w:before="60" w:after="60"/>
              <w:jc w:val="center"/>
              <w:rPr>
                <w:rFonts w:ascii="Arial" w:hAnsi="Arial" w:cs="Arial"/>
              </w:rPr>
            </w:pPr>
          </w:p>
        </w:tc>
      </w:tr>
      <w:tr w:rsidR="00052FD6" w:rsidRPr="00A731C8" w:rsidTr="00052FD6">
        <w:tc>
          <w:tcPr>
            <w:tcW w:w="532" w:type="dxa"/>
          </w:tcPr>
          <w:p w:rsidR="00052FD6" w:rsidRPr="007F7694" w:rsidRDefault="00052FD6" w:rsidP="007F7694">
            <w:pPr>
              <w:spacing w:before="60" w:after="60"/>
              <w:rPr>
                <w:rFonts w:ascii="Arial" w:hAnsi="Arial" w:cs="Arial"/>
              </w:rPr>
            </w:pPr>
          </w:p>
        </w:tc>
        <w:tc>
          <w:tcPr>
            <w:tcW w:w="8592" w:type="dxa"/>
          </w:tcPr>
          <w:p w:rsidR="00052FD6" w:rsidRPr="00052FD6" w:rsidRDefault="00052FD6" w:rsidP="00052FD6">
            <w:pPr>
              <w:pStyle w:val="ListParagraph"/>
              <w:numPr>
                <w:ilvl w:val="0"/>
                <w:numId w:val="24"/>
              </w:numPr>
              <w:spacing w:before="60" w:after="60"/>
              <w:rPr>
                <w:rFonts w:ascii="Arial" w:hAnsi="Arial" w:cs="Arial"/>
              </w:rPr>
            </w:pPr>
            <w:r w:rsidRPr="00052FD6">
              <w:rPr>
                <w:rFonts w:ascii="Arial" w:hAnsi="Arial" w:cs="Arial"/>
              </w:rPr>
              <w:t>All the entities involved</w:t>
            </w:r>
            <w:r>
              <w:rPr>
                <w:rFonts w:ascii="Arial" w:hAnsi="Arial" w:cs="Arial"/>
              </w:rPr>
              <w:t xml:space="preserve"> and relationships </w:t>
            </w:r>
            <w:r w:rsidRPr="00052FD6">
              <w:rPr>
                <w:rFonts w:ascii="Arial" w:hAnsi="Arial" w:cs="Arial"/>
              </w:rPr>
              <w:t xml:space="preserve"> are shown</w:t>
            </w:r>
          </w:p>
        </w:tc>
        <w:tc>
          <w:tcPr>
            <w:tcW w:w="1297" w:type="dxa"/>
          </w:tcPr>
          <w:p w:rsidR="00052FD6" w:rsidRPr="007F7694" w:rsidRDefault="00052FD6" w:rsidP="007F7694">
            <w:pPr>
              <w:spacing w:before="60" w:after="60"/>
              <w:jc w:val="center"/>
              <w:rPr>
                <w:rFonts w:ascii="Arial" w:hAnsi="Arial" w:cs="Arial"/>
              </w:rPr>
            </w:pPr>
            <w:r>
              <w:rPr>
                <w:rFonts w:ascii="Arial" w:hAnsi="Arial" w:cs="Arial"/>
              </w:rPr>
              <w:t>4</w:t>
            </w:r>
          </w:p>
        </w:tc>
      </w:tr>
      <w:tr w:rsidR="00052FD6" w:rsidRPr="00A731C8" w:rsidTr="00052FD6">
        <w:tc>
          <w:tcPr>
            <w:tcW w:w="532" w:type="dxa"/>
          </w:tcPr>
          <w:p w:rsidR="00052FD6" w:rsidRPr="007F7694" w:rsidRDefault="00052FD6" w:rsidP="007F7694">
            <w:pPr>
              <w:spacing w:before="60" w:after="60"/>
              <w:rPr>
                <w:rFonts w:ascii="Arial" w:hAnsi="Arial" w:cs="Arial"/>
              </w:rPr>
            </w:pPr>
          </w:p>
        </w:tc>
        <w:tc>
          <w:tcPr>
            <w:tcW w:w="8592" w:type="dxa"/>
          </w:tcPr>
          <w:p w:rsidR="00052FD6" w:rsidRPr="00052FD6" w:rsidRDefault="00052FD6" w:rsidP="00052FD6">
            <w:pPr>
              <w:pStyle w:val="ListParagraph"/>
              <w:numPr>
                <w:ilvl w:val="0"/>
                <w:numId w:val="24"/>
              </w:numPr>
              <w:spacing w:before="60" w:after="60"/>
              <w:rPr>
                <w:rFonts w:ascii="Arial" w:hAnsi="Arial" w:cs="Arial"/>
              </w:rPr>
            </w:pPr>
            <w:r w:rsidRPr="00052FD6">
              <w:rPr>
                <w:rFonts w:ascii="Arial" w:hAnsi="Arial" w:cs="Arial"/>
              </w:rPr>
              <w:t>The data volumes of each entity shown</w:t>
            </w:r>
          </w:p>
        </w:tc>
        <w:tc>
          <w:tcPr>
            <w:tcW w:w="1297" w:type="dxa"/>
          </w:tcPr>
          <w:p w:rsidR="00052FD6" w:rsidRPr="007F7694" w:rsidRDefault="00052FD6" w:rsidP="007F7694">
            <w:pPr>
              <w:spacing w:before="60" w:after="60"/>
              <w:jc w:val="center"/>
              <w:rPr>
                <w:rFonts w:ascii="Arial" w:hAnsi="Arial" w:cs="Arial"/>
              </w:rPr>
            </w:pPr>
            <w:r>
              <w:rPr>
                <w:rFonts w:ascii="Arial" w:hAnsi="Arial" w:cs="Arial"/>
              </w:rPr>
              <w:t>3</w:t>
            </w:r>
          </w:p>
        </w:tc>
      </w:tr>
      <w:tr w:rsidR="00683E7C" w:rsidRPr="00A731C8" w:rsidTr="00052FD6">
        <w:tc>
          <w:tcPr>
            <w:tcW w:w="532" w:type="dxa"/>
          </w:tcPr>
          <w:p w:rsidR="00683E7C" w:rsidRPr="007F7694" w:rsidRDefault="00683E7C" w:rsidP="007F7694">
            <w:pPr>
              <w:spacing w:before="60" w:after="60"/>
              <w:rPr>
                <w:rFonts w:ascii="Arial" w:hAnsi="Arial" w:cs="Arial"/>
              </w:rPr>
            </w:pPr>
            <w:r w:rsidRPr="007F7694">
              <w:rPr>
                <w:rFonts w:ascii="Arial" w:hAnsi="Arial" w:cs="Arial"/>
              </w:rPr>
              <w:t>4</w:t>
            </w:r>
          </w:p>
        </w:tc>
        <w:tc>
          <w:tcPr>
            <w:tcW w:w="8592" w:type="dxa"/>
          </w:tcPr>
          <w:p w:rsidR="00683E7C" w:rsidRPr="007F7694" w:rsidRDefault="00683E7C" w:rsidP="007F7694">
            <w:pPr>
              <w:spacing w:before="60" w:after="60"/>
              <w:rPr>
                <w:rFonts w:ascii="Arial" w:hAnsi="Arial" w:cs="Arial"/>
              </w:rPr>
            </w:pPr>
            <w:r w:rsidRPr="007F7694">
              <w:rPr>
                <w:rFonts w:ascii="Arial" w:hAnsi="Arial" w:cs="Arial"/>
              </w:rPr>
              <w:t>Data usage map-1</w:t>
            </w:r>
          </w:p>
        </w:tc>
        <w:tc>
          <w:tcPr>
            <w:tcW w:w="1297" w:type="dxa"/>
          </w:tcPr>
          <w:p w:rsidR="00683E7C" w:rsidRPr="007F7694" w:rsidRDefault="00683E7C" w:rsidP="007F7694">
            <w:pPr>
              <w:spacing w:before="60" w:after="60"/>
              <w:jc w:val="center"/>
              <w:rPr>
                <w:rFonts w:ascii="Arial" w:hAnsi="Arial" w:cs="Arial"/>
              </w:rPr>
            </w:pPr>
          </w:p>
        </w:tc>
      </w:tr>
      <w:tr w:rsidR="00052FD6" w:rsidRPr="00A731C8" w:rsidTr="00052FD6">
        <w:tc>
          <w:tcPr>
            <w:tcW w:w="532" w:type="dxa"/>
          </w:tcPr>
          <w:p w:rsidR="00052FD6" w:rsidRPr="007F7694" w:rsidRDefault="00052FD6" w:rsidP="007F7694">
            <w:pPr>
              <w:spacing w:before="60" w:after="60"/>
              <w:rPr>
                <w:rFonts w:ascii="Arial" w:hAnsi="Arial" w:cs="Arial"/>
              </w:rPr>
            </w:pPr>
          </w:p>
        </w:tc>
        <w:tc>
          <w:tcPr>
            <w:tcW w:w="8592" w:type="dxa"/>
          </w:tcPr>
          <w:p w:rsidR="00052FD6" w:rsidRPr="007F7694" w:rsidRDefault="00052FD6" w:rsidP="007F7694">
            <w:pPr>
              <w:spacing w:before="60" w:after="60"/>
              <w:rPr>
                <w:rFonts w:ascii="Arial" w:hAnsi="Arial" w:cs="Arial"/>
              </w:rPr>
            </w:pPr>
            <w:r w:rsidRPr="00052FD6">
              <w:rPr>
                <w:rFonts w:ascii="Arial" w:hAnsi="Arial" w:cs="Arial"/>
              </w:rPr>
              <w:t>All the entities involved</w:t>
            </w:r>
            <w:r>
              <w:rPr>
                <w:rFonts w:ascii="Arial" w:hAnsi="Arial" w:cs="Arial"/>
              </w:rPr>
              <w:t xml:space="preserve"> and relationships </w:t>
            </w:r>
            <w:r w:rsidRPr="00052FD6">
              <w:rPr>
                <w:rFonts w:ascii="Arial" w:hAnsi="Arial" w:cs="Arial"/>
              </w:rPr>
              <w:t xml:space="preserve"> are shown</w:t>
            </w:r>
          </w:p>
        </w:tc>
        <w:tc>
          <w:tcPr>
            <w:tcW w:w="1297" w:type="dxa"/>
          </w:tcPr>
          <w:p w:rsidR="00052FD6" w:rsidRPr="007F7694" w:rsidRDefault="00052FD6" w:rsidP="007F7694">
            <w:pPr>
              <w:spacing w:before="60" w:after="60"/>
              <w:jc w:val="center"/>
              <w:rPr>
                <w:rFonts w:ascii="Arial" w:hAnsi="Arial" w:cs="Arial"/>
              </w:rPr>
            </w:pPr>
            <w:r>
              <w:rPr>
                <w:rFonts w:ascii="Arial" w:hAnsi="Arial" w:cs="Arial"/>
              </w:rPr>
              <w:t>3</w:t>
            </w:r>
          </w:p>
        </w:tc>
      </w:tr>
      <w:tr w:rsidR="00052FD6" w:rsidRPr="00A731C8" w:rsidTr="00052FD6">
        <w:tc>
          <w:tcPr>
            <w:tcW w:w="532" w:type="dxa"/>
          </w:tcPr>
          <w:p w:rsidR="00052FD6" w:rsidRPr="007F7694" w:rsidRDefault="00052FD6" w:rsidP="007F7694">
            <w:pPr>
              <w:spacing w:before="60" w:after="60"/>
              <w:rPr>
                <w:rFonts w:ascii="Arial" w:hAnsi="Arial" w:cs="Arial"/>
              </w:rPr>
            </w:pPr>
          </w:p>
        </w:tc>
        <w:tc>
          <w:tcPr>
            <w:tcW w:w="8592" w:type="dxa"/>
          </w:tcPr>
          <w:p w:rsidR="00052FD6" w:rsidRPr="00052FD6" w:rsidRDefault="00052FD6" w:rsidP="007F7694">
            <w:pPr>
              <w:spacing w:before="60" w:after="60"/>
              <w:rPr>
                <w:rFonts w:ascii="Arial" w:hAnsi="Arial" w:cs="Arial"/>
              </w:rPr>
            </w:pPr>
            <w:r>
              <w:rPr>
                <w:rFonts w:ascii="Arial" w:hAnsi="Arial" w:cs="Arial"/>
              </w:rPr>
              <w:t>The access frequency of each table</w:t>
            </w:r>
            <w:r w:rsidR="00116D06">
              <w:rPr>
                <w:rFonts w:ascii="Arial" w:hAnsi="Arial" w:cs="Arial"/>
              </w:rPr>
              <w:t xml:space="preserve"> (relation)</w:t>
            </w:r>
            <w:r>
              <w:rPr>
                <w:rFonts w:ascii="Arial" w:hAnsi="Arial" w:cs="Arial"/>
              </w:rPr>
              <w:t xml:space="preserve"> are </w:t>
            </w:r>
            <w:r w:rsidRPr="00052FD6">
              <w:rPr>
                <w:rFonts w:ascii="Arial" w:hAnsi="Arial" w:cs="Arial"/>
              </w:rPr>
              <w:t>shown</w:t>
            </w:r>
          </w:p>
        </w:tc>
        <w:tc>
          <w:tcPr>
            <w:tcW w:w="1297" w:type="dxa"/>
          </w:tcPr>
          <w:p w:rsidR="00052FD6" w:rsidRPr="007F7694" w:rsidRDefault="00052FD6" w:rsidP="007F7694">
            <w:pPr>
              <w:spacing w:before="60" w:after="60"/>
              <w:jc w:val="center"/>
              <w:rPr>
                <w:rFonts w:ascii="Arial" w:hAnsi="Arial" w:cs="Arial"/>
              </w:rPr>
            </w:pPr>
            <w:r>
              <w:rPr>
                <w:rFonts w:ascii="Arial" w:hAnsi="Arial" w:cs="Arial"/>
              </w:rPr>
              <w:t>3</w:t>
            </w:r>
          </w:p>
        </w:tc>
      </w:tr>
      <w:tr w:rsidR="00052FD6" w:rsidRPr="00A731C8" w:rsidTr="00052FD6">
        <w:tc>
          <w:tcPr>
            <w:tcW w:w="532" w:type="dxa"/>
          </w:tcPr>
          <w:p w:rsidR="00052FD6" w:rsidRPr="007F7694" w:rsidRDefault="00052FD6" w:rsidP="007F7694">
            <w:pPr>
              <w:spacing w:before="60" w:after="60"/>
              <w:rPr>
                <w:rFonts w:ascii="Arial" w:hAnsi="Arial" w:cs="Arial"/>
              </w:rPr>
            </w:pPr>
          </w:p>
        </w:tc>
        <w:tc>
          <w:tcPr>
            <w:tcW w:w="8592" w:type="dxa"/>
          </w:tcPr>
          <w:p w:rsidR="00052FD6" w:rsidRDefault="00052FD6" w:rsidP="00052FD6">
            <w:pPr>
              <w:spacing w:before="60" w:after="60"/>
              <w:rPr>
                <w:rFonts w:ascii="Arial" w:hAnsi="Arial" w:cs="Arial"/>
              </w:rPr>
            </w:pPr>
            <w:r>
              <w:rPr>
                <w:rFonts w:ascii="Arial" w:hAnsi="Arial" w:cs="Arial"/>
              </w:rPr>
              <w:t>Assumptions  used for access frequency calculation  are given</w:t>
            </w:r>
          </w:p>
        </w:tc>
        <w:tc>
          <w:tcPr>
            <w:tcW w:w="1297" w:type="dxa"/>
          </w:tcPr>
          <w:p w:rsidR="00052FD6" w:rsidRPr="007F7694" w:rsidRDefault="00C3759E" w:rsidP="007F7694">
            <w:pPr>
              <w:spacing w:before="60" w:after="60"/>
              <w:jc w:val="center"/>
              <w:rPr>
                <w:rFonts w:ascii="Arial" w:hAnsi="Arial" w:cs="Arial"/>
              </w:rPr>
            </w:pPr>
            <w:r>
              <w:rPr>
                <w:rFonts w:ascii="Arial" w:hAnsi="Arial" w:cs="Arial"/>
              </w:rPr>
              <w:t>3</w:t>
            </w:r>
          </w:p>
        </w:tc>
      </w:tr>
      <w:tr w:rsidR="00683E7C" w:rsidRPr="00A731C8" w:rsidTr="00052FD6">
        <w:tc>
          <w:tcPr>
            <w:tcW w:w="532" w:type="dxa"/>
          </w:tcPr>
          <w:p w:rsidR="00683E7C" w:rsidRPr="007F7694" w:rsidRDefault="00683E7C" w:rsidP="007F7694">
            <w:pPr>
              <w:spacing w:before="60" w:after="60"/>
              <w:rPr>
                <w:rFonts w:ascii="Arial" w:hAnsi="Arial" w:cs="Arial"/>
              </w:rPr>
            </w:pPr>
            <w:r w:rsidRPr="007F7694">
              <w:rPr>
                <w:rFonts w:ascii="Arial" w:hAnsi="Arial" w:cs="Arial"/>
              </w:rPr>
              <w:t>5</w:t>
            </w:r>
          </w:p>
        </w:tc>
        <w:tc>
          <w:tcPr>
            <w:tcW w:w="8592" w:type="dxa"/>
          </w:tcPr>
          <w:p w:rsidR="00683E7C" w:rsidRPr="007F7694" w:rsidRDefault="00683E7C" w:rsidP="007F7694">
            <w:pPr>
              <w:spacing w:before="60" w:after="60"/>
              <w:rPr>
                <w:rFonts w:ascii="Arial" w:hAnsi="Arial" w:cs="Arial"/>
              </w:rPr>
            </w:pPr>
            <w:r w:rsidRPr="007F7694">
              <w:rPr>
                <w:rFonts w:ascii="Arial" w:hAnsi="Arial" w:cs="Arial"/>
              </w:rPr>
              <w:t>Data usage map-2</w:t>
            </w:r>
          </w:p>
        </w:tc>
        <w:tc>
          <w:tcPr>
            <w:tcW w:w="1297" w:type="dxa"/>
          </w:tcPr>
          <w:p w:rsidR="00683E7C" w:rsidRPr="007F7694" w:rsidRDefault="00683E7C" w:rsidP="007F7694">
            <w:pPr>
              <w:spacing w:before="60" w:after="60"/>
              <w:jc w:val="center"/>
              <w:rPr>
                <w:rFonts w:ascii="Arial" w:hAnsi="Arial" w:cs="Arial"/>
              </w:rPr>
            </w:pPr>
          </w:p>
        </w:tc>
      </w:tr>
      <w:tr w:rsidR="00052FD6" w:rsidRPr="00A731C8" w:rsidTr="00052FD6">
        <w:tc>
          <w:tcPr>
            <w:tcW w:w="532" w:type="dxa"/>
          </w:tcPr>
          <w:p w:rsidR="00052FD6" w:rsidRPr="007F7694" w:rsidRDefault="00052FD6" w:rsidP="007F7694">
            <w:pPr>
              <w:spacing w:before="60" w:after="60"/>
              <w:rPr>
                <w:rFonts w:ascii="Arial" w:hAnsi="Arial" w:cs="Arial"/>
              </w:rPr>
            </w:pPr>
          </w:p>
        </w:tc>
        <w:tc>
          <w:tcPr>
            <w:tcW w:w="8592" w:type="dxa"/>
          </w:tcPr>
          <w:p w:rsidR="00052FD6" w:rsidRPr="007F7694" w:rsidRDefault="00052FD6" w:rsidP="006C178F">
            <w:pPr>
              <w:spacing w:before="60" w:after="60"/>
              <w:rPr>
                <w:rFonts w:ascii="Arial" w:hAnsi="Arial" w:cs="Arial"/>
              </w:rPr>
            </w:pPr>
            <w:r w:rsidRPr="00052FD6">
              <w:rPr>
                <w:rFonts w:ascii="Arial" w:hAnsi="Arial" w:cs="Arial"/>
              </w:rPr>
              <w:t>All the entities involved</w:t>
            </w:r>
            <w:r>
              <w:rPr>
                <w:rFonts w:ascii="Arial" w:hAnsi="Arial" w:cs="Arial"/>
              </w:rPr>
              <w:t xml:space="preserve"> and relationships </w:t>
            </w:r>
            <w:r w:rsidRPr="00052FD6">
              <w:rPr>
                <w:rFonts w:ascii="Arial" w:hAnsi="Arial" w:cs="Arial"/>
              </w:rPr>
              <w:t xml:space="preserve"> are shown</w:t>
            </w:r>
          </w:p>
        </w:tc>
        <w:tc>
          <w:tcPr>
            <w:tcW w:w="1297" w:type="dxa"/>
          </w:tcPr>
          <w:p w:rsidR="00052FD6" w:rsidRPr="007F7694" w:rsidRDefault="00052FD6" w:rsidP="006C178F">
            <w:pPr>
              <w:spacing w:before="60" w:after="60"/>
              <w:jc w:val="center"/>
              <w:rPr>
                <w:rFonts w:ascii="Arial" w:hAnsi="Arial" w:cs="Arial"/>
              </w:rPr>
            </w:pPr>
            <w:r>
              <w:rPr>
                <w:rFonts w:ascii="Arial" w:hAnsi="Arial" w:cs="Arial"/>
              </w:rPr>
              <w:t>3</w:t>
            </w:r>
          </w:p>
        </w:tc>
      </w:tr>
      <w:tr w:rsidR="00052FD6" w:rsidRPr="00A731C8" w:rsidTr="00052FD6">
        <w:tc>
          <w:tcPr>
            <w:tcW w:w="532" w:type="dxa"/>
          </w:tcPr>
          <w:p w:rsidR="00052FD6" w:rsidRPr="007F7694" w:rsidRDefault="00052FD6" w:rsidP="007F7694">
            <w:pPr>
              <w:spacing w:before="60" w:after="60"/>
              <w:rPr>
                <w:rFonts w:ascii="Arial" w:hAnsi="Arial" w:cs="Arial"/>
              </w:rPr>
            </w:pPr>
          </w:p>
        </w:tc>
        <w:tc>
          <w:tcPr>
            <w:tcW w:w="8592" w:type="dxa"/>
          </w:tcPr>
          <w:p w:rsidR="00052FD6" w:rsidRPr="00052FD6" w:rsidRDefault="00052FD6" w:rsidP="006C178F">
            <w:pPr>
              <w:spacing w:before="60" w:after="60"/>
              <w:rPr>
                <w:rFonts w:ascii="Arial" w:hAnsi="Arial" w:cs="Arial"/>
              </w:rPr>
            </w:pPr>
            <w:r>
              <w:rPr>
                <w:rFonts w:ascii="Arial" w:hAnsi="Arial" w:cs="Arial"/>
              </w:rPr>
              <w:t xml:space="preserve">The access frequency of each table </w:t>
            </w:r>
            <w:r w:rsidR="00116D06">
              <w:rPr>
                <w:rFonts w:ascii="Arial" w:hAnsi="Arial" w:cs="Arial"/>
              </w:rPr>
              <w:t xml:space="preserve">(relation) </w:t>
            </w:r>
            <w:r>
              <w:rPr>
                <w:rFonts w:ascii="Arial" w:hAnsi="Arial" w:cs="Arial"/>
              </w:rPr>
              <w:t xml:space="preserve">are </w:t>
            </w:r>
            <w:r w:rsidRPr="00052FD6">
              <w:rPr>
                <w:rFonts w:ascii="Arial" w:hAnsi="Arial" w:cs="Arial"/>
              </w:rPr>
              <w:t>shown</w:t>
            </w:r>
          </w:p>
        </w:tc>
        <w:tc>
          <w:tcPr>
            <w:tcW w:w="1297" w:type="dxa"/>
          </w:tcPr>
          <w:p w:rsidR="00052FD6" w:rsidRPr="007F7694" w:rsidRDefault="00052FD6" w:rsidP="006C178F">
            <w:pPr>
              <w:spacing w:before="60" w:after="60"/>
              <w:jc w:val="center"/>
              <w:rPr>
                <w:rFonts w:ascii="Arial" w:hAnsi="Arial" w:cs="Arial"/>
              </w:rPr>
            </w:pPr>
            <w:r>
              <w:rPr>
                <w:rFonts w:ascii="Arial" w:hAnsi="Arial" w:cs="Arial"/>
              </w:rPr>
              <w:t>3</w:t>
            </w:r>
          </w:p>
        </w:tc>
      </w:tr>
      <w:tr w:rsidR="00052FD6" w:rsidRPr="00A731C8" w:rsidTr="00052FD6">
        <w:tc>
          <w:tcPr>
            <w:tcW w:w="532" w:type="dxa"/>
          </w:tcPr>
          <w:p w:rsidR="00052FD6" w:rsidRPr="007F7694" w:rsidRDefault="00052FD6" w:rsidP="007F7694">
            <w:pPr>
              <w:spacing w:before="60" w:after="60"/>
              <w:rPr>
                <w:rFonts w:ascii="Arial" w:hAnsi="Arial" w:cs="Arial"/>
              </w:rPr>
            </w:pPr>
          </w:p>
        </w:tc>
        <w:tc>
          <w:tcPr>
            <w:tcW w:w="8592" w:type="dxa"/>
          </w:tcPr>
          <w:p w:rsidR="00052FD6" w:rsidRDefault="00052FD6" w:rsidP="006C178F">
            <w:pPr>
              <w:spacing w:before="60" w:after="60"/>
              <w:rPr>
                <w:rFonts w:ascii="Arial" w:hAnsi="Arial" w:cs="Arial"/>
              </w:rPr>
            </w:pPr>
            <w:r>
              <w:rPr>
                <w:rFonts w:ascii="Arial" w:hAnsi="Arial" w:cs="Arial"/>
              </w:rPr>
              <w:t>Assumptions  used for access frequency calculation  are given</w:t>
            </w:r>
          </w:p>
        </w:tc>
        <w:tc>
          <w:tcPr>
            <w:tcW w:w="1297" w:type="dxa"/>
          </w:tcPr>
          <w:p w:rsidR="00052FD6" w:rsidRPr="007F7694" w:rsidRDefault="00C3759E" w:rsidP="006C178F">
            <w:pPr>
              <w:spacing w:before="60" w:after="60"/>
              <w:jc w:val="center"/>
              <w:rPr>
                <w:rFonts w:ascii="Arial" w:hAnsi="Arial" w:cs="Arial"/>
              </w:rPr>
            </w:pPr>
            <w:r>
              <w:rPr>
                <w:rFonts w:ascii="Arial" w:hAnsi="Arial" w:cs="Arial"/>
              </w:rPr>
              <w:t>3</w:t>
            </w:r>
          </w:p>
        </w:tc>
      </w:tr>
      <w:tr w:rsidR="00683E7C" w:rsidRPr="00A731C8" w:rsidTr="00052FD6">
        <w:tc>
          <w:tcPr>
            <w:tcW w:w="532" w:type="dxa"/>
          </w:tcPr>
          <w:p w:rsidR="00683E7C" w:rsidRPr="007F7694" w:rsidRDefault="00683E7C" w:rsidP="007F7694">
            <w:pPr>
              <w:spacing w:before="60" w:after="60"/>
              <w:rPr>
                <w:rFonts w:ascii="Arial" w:hAnsi="Arial" w:cs="Arial"/>
              </w:rPr>
            </w:pPr>
            <w:r w:rsidRPr="007F7694">
              <w:rPr>
                <w:rFonts w:ascii="Arial" w:hAnsi="Arial" w:cs="Arial"/>
              </w:rPr>
              <w:t>6</w:t>
            </w:r>
          </w:p>
        </w:tc>
        <w:tc>
          <w:tcPr>
            <w:tcW w:w="8592" w:type="dxa"/>
          </w:tcPr>
          <w:p w:rsidR="00683E7C" w:rsidRPr="007F7694" w:rsidRDefault="00683E7C" w:rsidP="007F7694">
            <w:pPr>
              <w:spacing w:before="60" w:after="60"/>
              <w:rPr>
                <w:rFonts w:ascii="Arial" w:hAnsi="Arial" w:cs="Arial"/>
              </w:rPr>
            </w:pPr>
            <w:r w:rsidRPr="007F7694">
              <w:rPr>
                <w:rFonts w:ascii="Arial" w:hAnsi="Arial" w:cs="Arial"/>
              </w:rPr>
              <w:t>Considerations for de-normalisation</w:t>
            </w:r>
          </w:p>
        </w:tc>
        <w:tc>
          <w:tcPr>
            <w:tcW w:w="1297" w:type="dxa"/>
          </w:tcPr>
          <w:p w:rsidR="00683E7C" w:rsidRPr="007F7694" w:rsidRDefault="00683E7C" w:rsidP="007F7694">
            <w:pPr>
              <w:spacing w:before="60" w:after="60"/>
              <w:jc w:val="center"/>
              <w:rPr>
                <w:rFonts w:ascii="Arial" w:hAnsi="Arial" w:cs="Arial"/>
              </w:rPr>
            </w:pPr>
          </w:p>
        </w:tc>
      </w:tr>
      <w:tr w:rsidR="009944FF" w:rsidRPr="00A731C8" w:rsidTr="00052FD6">
        <w:tc>
          <w:tcPr>
            <w:tcW w:w="532" w:type="dxa"/>
          </w:tcPr>
          <w:p w:rsidR="009944FF" w:rsidRPr="007F7694" w:rsidRDefault="009944FF" w:rsidP="007F7694">
            <w:pPr>
              <w:spacing w:before="60" w:after="60"/>
              <w:rPr>
                <w:rFonts w:ascii="Arial" w:hAnsi="Arial" w:cs="Arial"/>
              </w:rPr>
            </w:pPr>
          </w:p>
        </w:tc>
        <w:tc>
          <w:tcPr>
            <w:tcW w:w="8592" w:type="dxa"/>
          </w:tcPr>
          <w:p w:rsidR="009944FF" w:rsidRPr="009944FF" w:rsidRDefault="009944FF" w:rsidP="009944FF">
            <w:pPr>
              <w:pStyle w:val="ListParagraph"/>
              <w:numPr>
                <w:ilvl w:val="0"/>
                <w:numId w:val="23"/>
              </w:numPr>
              <w:spacing w:before="60" w:after="60"/>
              <w:rPr>
                <w:rFonts w:ascii="Arial" w:hAnsi="Arial" w:cs="Arial"/>
              </w:rPr>
            </w:pPr>
            <w:r w:rsidRPr="009944FF">
              <w:rPr>
                <w:rFonts w:ascii="Arial" w:hAnsi="Arial" w:cs="Arial"/>
              </w:rPr>
              <w:t xml:space="preserve">Consideration of Indexing </w:t>
            </w:r>
          </w:p>
        </w:tc>
        <w:tc>
          <w:tcPr>
            <w:tcW w:w="1297" w:type="dxa"/>
          </w:tcPr>
          <w:p w:rsidR="009944FF" w:rsidRPr="007F7694" w:rsidRDefault="009944FF" w:rsidP="007F7694">
            <w:pPr>
              <w:spacing w:before="60" w:after="60"/>
              <w:jc w:val="center"/>
              <w:rPr>
                <w:rFonts w:ascii="Arial" w:hAnsi="Arial" w:cs="Arial"/>
              </w:rPr>
            </w:pPr>
            <w:r>
              <w:rPr>
                <w:rFonts w:ascii="Arial" w:hAnsi="Arial" w:cs="Arial"/>
              </w:rPr>
              <w:t>3</w:t>
            </w:r>
          </w:p>
        </w:tc>
      </w:tr>
      <w:tr w:rsidR="009944FF" w:rsidRPr="00A731C8" w:rsidTr="00052FD6">
        <w:tc>
          <w:tcPr>
            <w:tcW w:w="532" w:type="dxa"/>
          </w:tcPr>
          <w:p w:rsidR="009944FF" w:rsidRPr="007F7694" w:rsidRDefault="009944FF" w:rsidP="007F7694">
            <w:pPr>
              <w:spacing w:before="60" w:after="60"/>
              <w:rPr>
                <w:rFonts w:ascii="Arial" w:hAnsi="Arial" w:cs="Arial"/>
              </w:rPr>
            </w:pPr>
          </w:p>
        </w:tc>
        <w:tc>
          <w:tcPr>
            <w:tcW w:w="8592" w:type="dxa"/>
          </w:tcPr>
          <w:p w:rsidR="009944FF" w:rsidRPr="009944FF" w:rsidRDefault="009944FF" w:rsidP="009944FF">
            <w:pPr>
              <w:pStyle w:val="ListParagraph"/>
              <w:numPr>
                <w:ilvl w:val="0"/>
                <w:numId w:val="23"/>
              </w:numPr>
              <w:spacing w:before="60" w:after="60"/>
              <w:rPr>
                <w:rFonts w:ascii="Arial" w:hAnsi="Arial" w:cs="Arial"/>
              </w:rPr>
            </w:pPr>
            <w:r>
              <w:rPr>
                <w:rFonts w:ascii="Arial" w:hAnsi="Arial" w:cs="Arial"/>
              </w:rPr>
              <w:t>Discussion on the use of indexing</w:t>
            </w:r>
          </w:p>
        </w:tc>
        <w:tc>
          <w:tcPr>
            <w:tcW w:w="1297" w:type="dxa"/>
          </w:tcPr>
          <w:p w:rsidR="009944FF" w:rsidRDefault="009944FF" w:rsidP="007F7694">
            <w:pPr>
              <w:spacing w:before="60" w:after="60"/>
              <w:jc w:val="center"/>
              <w:rPr>
                <w:rFonts w:ascii="Arial" w:hAnsi="Arial" w:cs="Arial"/>
              </w:rPr>
            </w:pPr>
            <w:r>
              <w:rPr>
                <w:rFonts w:ascii="Arial" w:hAnsi="Arial" w:cs="Arial"/>
              </w:rPr>
              <w:t>5</w:t>
            </w:r>
          </w:p>
        </w:tc>
      </w:tr>
      <w:tr w:rsidR="009944FF" w:rsidRPr="00A731C8" w:rsidTr="00052FD6">
        <w:tc>
          <w:tcPr>
            <w:tcW w:w="532" w:type="dxa"/>
          </w:tcPr>
          <w:p w:rsidR="009944FF" w:rsidRPr="007F7694" w:rsidRDefault="009944FF" w:rsidP="007F7694">
            <w:pPr>
              <w:spacing w:before="60" w:after="60"/>
              <w:rPr>
                <w:rFonts w:ascii="Arial" w:hAnsi="Arial" w:cs="Arial"/>
              </w:rPr>
            </w:pPr>
          </w:p>
        </w:tc>
        <w:tc>
          <w:tcPr>
            <w:tcW w:w="8592" w:type="dxa"/>
          </w:tcPr>
          <w:p w:rsidR="009944FF" w:rsidRPr="009944FF" w:rsidRDefault="009944FF" w:rsidP="009944FF">
            <w:pPr>
              <w:pStyle w:val="ListParagraph"/>
              <w:numPr>
                <w:ilvl w:val="0"/>
                <w:numId w:val="23"/>
              </w:numPr>
              <w:spacing w:before="60" w:after="60"/>
              <w:rPr>
                <w:rFonts w:ascii="Arial" w:hAnsi="Arial" w:cs="Arial"/>
              </w:rPr>
            </w:pPr>
            <w:r w:rsidRPr="009944FF">
              <w:rPr>
                <w:rFonts w:ascii="Arial" w:hAnsi="Arial" w:cs="Arial"/>
              </w:rPr>
              <w:t>Consideration of Partitioning</w:t>
            </w:r>
          </w:p>
        </w:tc>
        <w:tc>
          <w:tcPr>
            <w:tcW w:w="1297" w:type="dxa"/>
          </w:tcPr>
          <w:p w:rsidR="009944FF" w:rsidRPr="007F7694" w:rsidRDefault="009944FF" w:rsidP="007F7694">
            <w:pPr>
              <w:spacing w:before="60" w:after="60"/>
              <w:jc w:val="center"/>
              <w:rPr>
                <w:rFonts w:ascii="Arial" w:hAnsi="Arial" w:cs="Arial"/>
              </w:rPr>
            </w:pPr>
            <w:r>
              <w:rPr>
                <w:rFonts w:ascii="Arial" w:hAnsi="Arial" w:cs="Arial"/>
              </w:rPr>
              <w:t>3</w:t>
            </w:r>
          </w:p>
        </w:tc>
      </w:tr>
      <w:tr w:rsidR="009944FF" w:rsidRPr="00A731C8" w:rsidTr="00052FD6">
        <w:tc>
          <w:tcPr>
            <w:tcW w:w="532" w:type="dxa"/>
          </w:tcPr>
          <w:p w:rsidR="009944FF" w:rsidRPr="007F7694" w:rsidRDefault="009944FF" w:rsidP="007F7694">
            <w:pPr>
              <w:spacing w:before="60" w:after="60"/>
              <w:rPr>
                <w:rFonts w:ascii="Arial" w:hAnsi="Arial" w:cs="Arial"/>
              </w:rPr>
            </w:pPr>
          </w:p>
        </w:tc>
        <w:tc>
          <w:tcPr>
            <w:tcW w:w="8592" w:type="dxa"/>
          </w:tcPr>
          <w:p w:rsidR="009944FF" w:rsidRPr="009944FF" w:rsidRDefault="009944FF" w:rsidP="009944FF">
            <w:pPr>
              <w:pStyle w:val="ListParagraph"/>
              <w:numPr>
                <w:ilvl w:val="0"/>
                <w:numId w:val="23"/>
              </w:numPr>
              <w:spacing w:before="60" w:after="60"/>
              <w:rPr>
                <w:rFonts w:ascii="Arial" w:hAnsi="Arial" w:cs="Arial"/>
              </w:rPr>
            </w:pPr>
            <w:r>
              <w:rPr>
                <w:rFonts w:ascii="Arial" w:hAnsi="Arial" w:cs="Arial"/>
              </w:rPr>
              <w:t xml:space="preserve">Discussion on the use of </w:t>
            </w:r>
            <w:r w:rsidRPr="009944FF">
              <w:rPr>
                <w:rFonts w:ascii="Arial" w:hAnsi="Arial" w:cs="Arial"/>
              </w:rPr>
              <w:t>Partitioning</w:t>
            </w:r>
          </w:p>
        </w:tc>
        <w:tc>
          <w:tcPr>
            <w:tcW w:w="1297" w:type="dxa"/>
          </w:tcPr>
          <w:p w:rsidR="009944FF" w:rsidRDefault="009944FF" w:rsidP="007F7694">
            <w:pPr>
              <w:spacing w:before="60" w:after="60"/>
              <w:jc w:val="center"/>
              <w:rPr>
                <w:rFonts w:ascii="Arial" w:hAnsi="Arial" w:cs="Arial"/>
              </w:rPr>
            </w:pPr>
            <w:r>
              <w:rPr>
                <w:rFonts w:ascii="Arial" w:hAnsi="Arial" w:cs="Arial"/>
              </w:rPr>
              <w:t>5</w:t>
            </w:r>
          </w:p>
        </w:tc>
      </w:tr>
      <w:tr w:rsidR="009944FF" w:rsidRPr="00A731C8" w:rsidTr="00052FD6">
        <w:tc>
          <w:tcPr>
            <w:tcW w:w="532" w:type="dxa"/>
          </w:tcPr>
          <w:p w:rsidR="009944FF" w:rsidRPr="007F7694" w:rsidRDefault="009944FF" w:rsidP="007F7694">
            <w:pPr>
              <w:spacing w:before="60" w:after="60"/>
              <w:rPr>
                <w:rFonts w:ascii="Arial" w:hAnsi="Arial" w:cs="Arial"/>
              </w:rPr>
            </w:pPr>
          </w:p>
        </w:tc>
        <w:tc>
          <w:tcPr>
            <w:tcW w:w="8592" w:type="dxa"/>
          </w:tcPr>
          <w:p w:rsidR="009944FF" w:rsidRDefault="009944FF" w:rsidP="009944FF">
            <w:pPr>
              <w:pStyle w:val="ListParagraph"/>
              <w:numPr>
                <w:ilvl w:val="0"/>
                <w:numId w:val="23"/>
              </w:numPr>
              <w:spacing w:before="60" w:after="60"/>
              <w:rPr>
                <w:rFonts w:ascii="Arial" w:hAnsi="Arial" w:cs="Arial"/>
              </w:rPr>
            </w:pPr>
            <w:r>
              <w:rPr>
                <w:rFonts w:ascii="Arial" w:hAnsi="Arial" w:cs="Arial"/>
              </w:rPr>
              <w:t>Advantages of using it</w:t>
            </w:r>
          </w:p>
        </w:tc>
        <w:tc>
          <w:tcPr>
            <w:tcW w:w="1297" w:type="dxa"/>
          </w:tcPr>
          <w:p w:rsidR="009944FF" w:rsidRDefault="009944FF" w:rsidP="007F7694">
            <w:pPr>
              <w:spacing w:before="60" w:after="60"/>
              <w:jc w:val="center"/>
              <w:rPr>
                <w:rFonts w:ascii="Arial" w:hAnsi="Arial" w:cs="Arial"/>
              </w:rPr>
            </w:pPr>
            <w:r>
              <w:rPr>
                <w:rFonts w:ascii="Arial" w:hAnsi="Arial" w:cs="Arial"/>
              </w:rPr>
              <w:t>4</w:t>
            </w:r>
          </w:p>
        </w:tc>
      </w:tr>
      <w:tr w:rsidR="00683E7C" w:rsidRPr="00A731C8" w:rsidTr="00052FD6">
        <w:tc>
          <w:tcPr>
            <w:tcW w:w="532" w:type="dxa"/>
          </w:tcPr>
          <w:p w:rsidR="00683E7C" w:rsidRPr="007F7694" w:rsidRDefault="00683E7C" w:rsidP="007F7694">
            <w:pPr>
              <w:spacing w:before="60" w:after="60"/>
              <w:rPr>
                <w:rFonts w:ascii="Arial" w:hAnsi="Arial" w:cs="Arial"/>
              </w:rPr>
            </w:pPr>
            <w:r w:rsidRPr="007F7694">
              <w:rPr>
                <w:rFonts w:ascii="Arial" w:hAnsi="Arial" w:cs="Arial"/>
              </w:rPr>
              <w:t>7</w:t>
            </w:r>
          </w:p>
        </w:tc>
        <w:tc>
          <w:tcPr>
            <w:tcW w:w="8592" w:type="dxa"/>
          </w:tcPr>
          <w:p w:rsidR="00683E7C" w:rsidRPr="007F7694" w:rsidRDefault="00683E7C" w:rsidP="007F7694">
            <w:pPr>
              <w:spacing w:before="60" w:after="60"/>
              <w:rPr>
                <w:rFonts w:ascii="Arial" w:hAnsi="Arial" w:cs="Arial"/>
              </w:rPr>
            </w:pPr>
            <w:r w:rsidRPr="007F7694">
              <w:rPr>
                <w:rFonts w:ascii="Arial" w:hAnsi="Arial" w:cs="Arial"/>
              </w:rPr>
              <w:t>Final ERD</w:t>
            </w:r>
          </w:p>
        </w:tc>
        <w:tc>
          <w:tcPr>
            <w:tcW w:w="1297" w:type="dxa"/>
          </w:tcPr>
          <w:p w:rsidR="00683E7C" w:rsidRPr="007F7694" w:rsidRDefault="00683E7C" w:rsidP="007F7694">
            <w:pPr>
              <w:spacing w:before="60" w:after="60"/>
              <w:jc w:val="center"/>
              <w:rPr>
                <w:rFonts w:ascii="Arial" w:hAnsi="Arial" w:cs="Arial"/>
              </w:rPr>
            </w:pPr>
            <w:r w:rsidRPr="007F7694">
              <w:rPr>
                <w:rFonts w:ascii="Arial" w:hAnsi="Arial" w:cs="Arial"/>
              </w:rPr>
              <w:t>10</w:t>
            </w:r>
          </w:p>
        </w:tc>
      </w:tr>
      <w:tr w:rsidR="00683E7C" w:rsidRPr="00A731C8" w:rsidTr="00052FD6">
        <w:tc>
          <w:tcPr>
            <w:tcW w:w="532" w:type="dxa"/>
          </w:tcPr>
          <w:p w:rsidR="00683E7C" w:rsidRPr="007F7694" w:rsidRDefault="00C3759E" w:rsidP="007F7694">
            <w:pPr>
              <w:spacing w:before="60" w:after="60"/>
              <w:rPr>
                <w:rFonts w:ascii="Arial" w:hAnsi="Arial" w:cs="Arial"/>
              </w:rPr>
            </w:pPr>
            <w:r>
              <w:rPr>
                <w:rFonts w:ascii="Arial" w:hAnsi="Arial" w:cs="Arial"/>
              </w:rPr>
              <w:t>8</w:t>
            </w:r>
          </w:p>
        </w:tc>
        <w:tc>
          <w:tcPr>
            <w:tcW w:w="8592" w:type="dxa"/>
          </w:tcPr>
          <w:p w:rsidR="00683E7C" w:rsidRPr="007F7694" w:rsidRDefault="001D78BA" w:rsidP="001D78BA">
            <w:pPr>
              <w:spacing w:before="60" w:after="60"/>
              <w:rPr>
                <w:rFonts w:ascii="Arial" w:hAnsi="Arial" w:cs="Arial"/>
              </w:rPr>
            </w:pPr>
            <w:r>
              <w:rPr>
                <w:rFonts w:ascii="Arial" w:hAnsi="Arial" w:cs="Arial"/>
              </w:rPr>
              <w:t>Physical D</w:t>
            </w:r>
            <w:r w:rsidR="00EA33E7" w:rsidRPr="007F7694">
              <w:rPr>
                <w:rFonts w:ascii="Arial" w:hAnsi="Arial" w:cs="Arial"/>
              </w:rPr>
              <w:t xml:space="preserve">atabase </w:t>
            </w:r>
            <w:r>
              <w:rPr>
                <w:rFonts w:ascii="Arial" w:hAnsi="Arial" w:cs="Arial"/>
              </w:rPr>
              <w:t xml:space="preserve">-  </w:t>
            </w:r>
            <w:r w:rsidRPr="007D035D">
              <w:rPr>
                <w:rFonts w:ascii="Arial" w:hAnsi="Arial" w:cs="Arial"/>
              </w:rPr>
              <w:t>SQL script file</w:t>
            </w:r>
          </w:p>
        </w:tc>
        <w:tc>
          <w:tcPr>
            <w:tcW w:w="1297" w:type="dxa"/>
          </w:tcPr>
          <w:p w:rsidR="00683E7C" w:rsidRPr="007F7694" w:rsidRDefault="00683E7C" w:rsidP="007F7694">
            <w:pPr>
              <w:spacing w:before="60" w:after="60"/>
              <w:jc w:val="center"/>
              <w:rPr>
                <w:rFonts w:ascii="Arial" w:hAnsi="Arial" w:cs="Arial"/>
              </w:rPr>
            </w:pPr>
          </w:p>
        </w:tc>
      </w:tr>
      <w:tr w:rsidR="00ED4F30" w:rsidRPr="00A731C8" w:rsidTr="00052FD6">
        <w:tc>
          <w:tcPr>
            <w:tcW w:w="532" w:type="dxa"/>
          </w:tcPr>
          <w:p w:rsidR="00ED4F30" w:rsidRPr="007F7694" w:rsidRDefault="00ED4F30" w:rsidP="007F7694">
            <w:pPr>
              <w:spacing w:before="60" w:after="60"/>
              <w:rPr>
                <w:rFonts w:ascii="Arial" w:hAnsi="Arial" w:cs="Arial"/>
              </w:rPr>
            </w:pPr>
          </w:p>
        </w:tc>
        <w:tc>
          <w:tcPr>
            <w:tcW w:w="8592" w:type="dxa"/>
          </w:tcPr>
          <w:p w:rsidR="00ED4F30" w:rsidRPr="00ED4F30" w:rsidRDefault="009944FF" w:rsidP="00ED4F30">
            <w:pPr>
              <w:pStyle w:val="ListParagraph"/>
              <w:numPr>
                <w:ilvl w:val="0"/>
                <w:numId w:val="22"/>
              </w:numPr>
              <w:spacing w:before="60" w:after="60"/>
              <w:rPr>
                <w:rFonts w:ascii="Arial" w:hAnsi="Arial" w:cs="Arial"/>
              </w:rPr>
            </w:pPr>
            <w:r>
              <w:rPr>
                <w:rFonts w:ascii="Arial" w:hAnsi="Arial" w:cs="Arial"/>
              </w:rPr>
              <w:t>Creat</w:t>
            </w:r>
            <w:r w:rsidR="00ED4F30">
              <w:rPr>
                <w:rFonts w:ascii="Arial" w:hAnsi="Arial" w:cs="Arial"/>
              </w:rPr>
              <w:t>ion of Tables</w:t>
            </w:r>
          </w:p>
        </w:tc>
        <w:tc>
          <w:tcPr>
            <w:tcW w:w="1297" w:type="dxa"/>
          </w:tcPr>
          <w:p w:rsidR="00ED4F30" w:rsidRPr="007F7694" w:rsidRDefault="009944FF" w:rsidP="007F7694">
            <w:pPr>
              <w:spacing w:before="60" w:after="60"/>
              <w:jc w:val="center"/>
              <w:rPr>
                <w:rFonts w:ascii="Arial" w:hAnsi="Arial" w:cs="Arial"/>
              </w:rPr>
            </w:pPr>
            <w:r>
              <w:rPr>
                <w:rFonts w:ascii="Arial" w:hAnsi="Arial" w:cs="Arial"/>
              </w:rPr>
              <w:t>5</w:t>
            </w:r>
          </w:p>
        </w:tc>
      </w:tr>
      <w:tr w:rsidR="00ED4F30" w:rsidRPr="00A731C8" w:rsidTr="00052FD6">
        <w:tc>
          <w:tcPr>
            <w:tcW w:w="532" w:type="dxa"/>
          </w:tcPr>
          <w:p w:rsidR="00ED4F30" w:rsidRPr="007F7694" w:rsidRDefault="00ED4F30" w:rsidP="007F7694">
            <w:pPr>
              <w:spacing w:before="60" w:after="60"/>
              <w:rPr>
                <w:rFonts w:ascii="Arial" w:hAnsi="Arial" w:cs="Arial"/>
              </w:rPr>
            </w:pPr>
          </w:p>
        </w:tc>
        <w:tc>
          <w:tcPr>
            <w:tcW w:w="8592" w:type="dxa"/>
          </w:tcPr>
          <w:p w:rsidR="00ED4F30" w:rsidRDefault="00ED4F30" w:rsidP="00ED4F30">
            <w:pPr>
              <w:pStyle w:val="ListParagraph"/>
              <w:numPr>
                <w:ilvl w:val="0"/>
                <w:numId w:val="22"/>
              </w:numPr>
              <w:spacing w:before="60" w:after="60"/>
              <w:rPr>
                <w:rFonts w:ascii="Arial" w:hAnsi="Arial" w:cs="Arial"/>
              </w:rPr>
            </w:pPr>
            <w:r>
              <w:rPr>
                <w:rFonts w:ascii="Arial" w:hAnsi="Arial" w:cs="Arial"/>
              </w:rPr>
              <w:t>Specifying Pr</w:t>
            </w:r>
            <w:r w:rsidR="009944FF">
              <w:rPr>
                <w:rFonts w:ascii="Arial" w:hAnsi="Arial" w:cs="Arial"/>
              </w:rPr>
              <w:t>i</w:t>
            </w:r>
            <w:r>
              <w:rPr>
                <w:rFonts w:ascii="Arial" w:hAnsi="Arial" w:cs="Arial"/>
              </w:rPr>
              <w:t>mary keys</w:t>
            </w:r>
          </w:p>
        </w:tc>
        <w:tc>
          <w:tcPr>
            <w:tcW w:w="1297" w:type="dxa"/>
          </w:tcPr>
          <w:p w:rsidR="00ED4F30" w:rsidRPr="007F7694" w:rsidRDefault="009944FF" w:rsidP="007F7694">
            <w:pPr>
              <w:spacing w:before="60" w:after="60"/>
              <w:jc w:val="center"/>
              <w:rPr>
                <w:rFonts w:ascii="Arial" w:hAnsi="Arial" w:cs="Arial"/>
              </w:rPr>
            </w:pPr>
            <w:r>
              <w:rPr>
                <w:rFonts w:ascii="Arial" w:hAnsi="Arial" w:cs="Arial"/>
              </w:rPr>
              <w:t>5</w:t>
            </w:r>
          </w:p>
        </w:tc>
      </w:tr>
      <w:tr w:rsidR="00ED4F30" w:rsidRPr="00A731C8" w:rsidTr="00052FD6">
        <w:tc>
          <w:tcPr>
            <w:tcW w:w="532" w:type="dxa"/>
          </w:tcPr>
          <w:p w:rsidR="00ED4F30" w:rsidRPr="007F7694" w:rsidRDefault="00ED4F30" w:rsidP="007F7694">
            <w:pPr>
              <w:spacing w:before="60" w:after="60"/>
              <w:rPr>
                <w:rFonts w:ascii="Arial" w:hAnsi="Arial" w:cs="Arial"/>
              </w:rPr>
            </w:pPr>
          </w:p>
        </w:tc>
        <w:tc>
          <w:tcPr>
            <w:tcW w:w="8592" w:type="dxa"/>
          </w:tcPr>
          <w:p w:rsidR="00ED4F30" w:rsidRDefault="00ED4F30" w:rsidP="00116D06">
            <w:pPr>
              <w:pStyle w:val="ListParagraph"/>
              <w:numPr>
                <w:ilvl w:val="0"/>
                <w:numId w:val="22"/>
              </w:numPr>
              <w:spacing w:before="60" w:after="60"/>
              <w:rPr>
                <w:rFonts w:ascii="Arial" w:hAnsi="Arial" w:cs="Arial"/>
              </w:rPr>
            </w:pPr>
            <w:r>
              <w:rPr>
                <w:rFonts w:ascii="Arial" w:hAnsi="Arial" w:cs="Arial"/>
              </w:rPr>
              <w:t xml:space="preserve">Specifying referential integrity constraints on </w:t>
            </w:r>
            <w:r w:rsidR="00116D06">
              <w:rPr>
                <w:rFonts w:ascii="Arial" w:hAnsi="Arial" w:cs="Arial"/>
              </w:rPr>
              <w:t>the script file</w:t>
            </w:r>
          </w:p>
        </w:tc>
        <w:tc>
          <w:tcPr>
            <w:tcW w:w="1297" w:type="dxa"/>
          </w:tcPr>
          <w:p w:rsidR="00ED4F30" w:rsidRPr="007F7694" w:rsidRDefault="009944FF" w:rsidP="007F7694">
            <w:pPr>
              <w:spacing w:before="60" w:after="60"/>
              <w:jc w:val="center"/>
              <w:rPr>
                <w:rFonts w:ascii="Arial" w:hAnsi="Arial" w:cs="Arial"/>
              </w:rPr>
            </w:pPr>
            <w:r>
              <w:rPr>
                <w:rFonts w:ascii="Arial" w:hAnsi="Arial" w:cs="Arial"/>
              </w:rPr>
              <w:t>5</w:t>
            </w:r>
          </w:p>
        </w:tc>
      </w:tr>
      <w:tr w:rsidR="00ED4F30" w:rsidRPr="00A731C8" w:rsidTr="00052FD6">
        <w:tc>
          <w:tcPr>
            <w:tcW w:w="532" w:type="dxa"/>
          </w:tcPr>
          <w:p w:rsidR="00ED4F30" w:rsidRPr="007F7694" w:rsidRDefault="00ED4F30" w:rsidP="007F7694">
            <w:pPr>
              <w:spacing w:before="60" w:after="60"/>
              <w:rPr>
                <w:rFonts w:ascii="Arial" w:hAnsi="Arial" w:cs="Arial"/>
              </w:rPr>
            </w:pPr>
          </w:p>
        </w:tc>
        <w:tc>
          <w:tcPr>
            <w:tcW w:w="8592" w:type="dxa"/>
          </w:tcPr>
          <w:p w:rsidR="00ED4F30" w:rsidRDefault="00ED4F30" w:rsidP="00ED4F30">
            <w:pPr>
              <w:pStyle w:val="ListParagraph"/>
              <w:numPr>
                <w:ilvl w:val="0"/>
                <w:numId w:val="22"/>
              </w:numPr>
              <w:spacing w:before="60" w:after="60"/>
              <w:rPr>
                <w:rFonts w:ascii="Arial" w:hAnsi="Arial" w:cs="Arial"/>
              </w:rPr>
            </w:pPr>
            <w:r>
              <w:rPr>
                <w:rFonts w:ascii="Arial" w:hAnsi="Arial" w:cs="Arial"/>
              </w:rPr>
              <w:t>Populating data</w:t>
            </w:r>
            <w:r w:rsidR="00116D06">
              <w:rPr>
                <w:rFonts w:ascii="Arial" w:hAnsi="Arial" w:cs="Arial"/>
              </w:rPr>
              <w:t xml:space="preserve"> ( 10 records for each table)</w:t>
            </w:r>
          </w:p>
        </w:tc>
        <w:tc>
          <w:tcPr>
            <w:tcW w:w="1297" w:type="dxa"/>
          </w:tcPr>
          <w:p w:rsidR="00ED4F30" w:rsidRPr="007F7694" w:rsidRDefault="009944FF" w:rsidP="007F7694">
            <w:pPr>
              <w:spacing w:before="60" w:after="60"/>
              <w:jc w:val="center"/>
              <w:rPr>
                <w:rFonts w:ascii="Arial" w:hAnsi="Arial" w:cs="Arial"/>
              </w:rPr>
            </w:pPr>
            <w:r>
              <w:rPr>
                <w:rFonts w:ascii="Arial" w:hAnsi="Arial" w:cs="Arial"/>
              </w:rPr>
              <w:t>5</w:t>
            </w:r>
          </w:p>
        </w:tc>
      </w:tr>
      <w:tr w:rsidR="00683E7C" w:rsidRPr="00A731C8" w:rsidTr="00052FD6">
        <w:tc>
          <w:tcPr>
            <w:tcW w:w="532" w:type="dxa"/>
          </w:tcPr>
          <w:p w:rsidR="00683E7C" w:rsidRPr="007F7694" w:rsidRDefault="00C3759E" w:rsidP="007F7694">
            <w:pPr>
              <w:spacing w:before="60" w:after="60"/>
              <w:rPr>
                <w:rFonts w:ascii="Arial" w:hAnsi="Arial" w:cs="Arial"/>
              </w:rPr>
            </w:pPr>
            <w:r>
              <w:rPr>
                <w:rFonts w:ascii="Arial" w:hAnsi="Arial" w:cs="Arial"/>
              </w:rPr>
              <w:t>9</w:t>
            </w:r>
          </w:p>
        </w:tc>
        <w:tc>
          <w:tcPr>
            <w:tcW w:w="8592" w:type="dxa"/>
          </w:tcPr>
          <w:p w:rsidR="00683E7C" w:rsidRPr="007F7694" w:rsidRDefault="00683E7C" w:rsidP="007F7694">
            <w:pPr>
              <w:spacing w:before="60" w:after="60"/>
              <w:rPr>
                <w:rFonts w:ascii="Arial" w:hAnsi="Arial" w:cs="Arial"/>
              </w:rPr>
            </w:pPr>
            <w:r w:rsidRPr="007F7694">
              <w:rPr>
                <w:rFonts w:ascii="Arial" w:hAnsi="Arial" w:cs="Arial"/>
              </w:rPr>
              <w:t>Data Dictionary</w:t>
            </w:r>
          </w:p>
        </w:tc>
        <w:tc>
          <w:tcPr>
            <w:tcW w:w="1297" w:type="dxa"/>
          </w:tcPr>
          <w:p w:rsidR="00683E7C" w:rsidRPr="007F7694" w:rsidRDefault="00683E7C" w:rsidP="007F7694">
            <w:pPr>
              <w:spacing w:before="60" w:after="60"/>
              <w:jc w:val="center"/>
              <w:rPr>
                <w:rFonts w:ascii="Arial" w:hAnsi="Arial" w:cs="Arial"/>
              </w:rPr>
            </w:pPr>
            <w:r w:rsidRPr="007F7694">
              <w:rPr>
                <w:rFonts w:ascii="Arial" w:hAnsi="Arial" w:cs="Arial"/>
              </w:rPr>
              <w:t>10</w:t>
            </w:r>
          </w:p>
        </w:tc>
      </w:tr>
    </w:tbl>
    <w:p w:rsidR="00683E7C" w:rsidRPr="00A731C8" w:rsidRDefault="00683E7C" w:rsidP="00683E7C">
      <w:pPr>
        <w:pStyle w:val="Heading3"/>
        <w:rPr>
          <w:rFonts w:ascii="Times New Roman" w:hAnsi="Times New Roman"/>
          <w:b w:val="0"/>
          <w:bCs/>
        </w:rPr>
      </w:pPr>
      <w:r w:rsidRPr="00A731C8">
        <w:rPr>
          <w:rFonts w:ascii="Times New Roman" w:hAnsi="Times New Roman"/>
          <w:b w:val="0"/>
          <w:bCs/>
        </w:rPr>
        <w:t>Total</w:t>
      </w:r>
      <w:r w:rsidRPr="00A731C8">
        <w:rPr>
          <w:rFonts w:ascii="Times New Roman" w:hAnsi="Times New Roman"/>
          <w:b w:val="0"/>
          <w:bCs/>
        </w:rPr>
        <w:tab/>
      </w:r>
      <w:r w:rsidRPr="00A731C8">
        <w:rPr>
          <w:rFonts w:ascii="Times New Roman" w:hAnsi="Times New Roman"/>
          <w:b w:val="0"/>
          <w:bCs/>
        </w:rPr>
        <w:tab/>
      </w:r>
      <w:r w:rsidRPr="00A731C8">
        <w:rPr>
          <w:rFonts w:ascii="Times New Roman" w:hAnsi="Times New Roman"/>
          <w:b w:val="0"/>
          <w:bCs/>
        </w:rPr>
        <w:tab/>
      </w:r>
      <w:r w:rsidRPr="00A731C8">
        <w:rPr>
          <w:rFonts w:ascii="Times New Roman" w:hAnsi="Times New Roman"/>
          <w:b w:val="0"/>
          <w:bCs/>
        </w:rPr>
        <w:tab/>
      </w:r>
      <w:r w:rsidRPr="00A731C8">
        <w:rPr>
          <w:rFonts w:ascii="Times New Roman" w:hAnsi="Times New Roman"/>
          <w:b w:val="0"/>
          <w:bCs/>
        </w:rPr>
        <w:tab/>
      </w:r>
      <w:r w:rsidRPr="00A731C8">
        <w:rPr>
          <w:rFonts w:ascii="Times New Roman" w:hAnsi="Times New Roman"/>
          <w:b w:val="0"/>
          <w:bCs/>
        </w:rPr>
        <w:tab/>
      </w:r>
      <w:r w:rsidRPr="00A731C8">
        <w:rPr>
          <w:rFonts w:ascii="Times New Roman" w:hAnsi="Times New Roman"/>
          <w:b w:val="0"/>
          <w:bCs/>
        </w:rPr>
        <w:tab/>
      </w:r>
      <w:r w:rsidRPr="00A731C8">
        <w:rPr>
          <w:rFonts w:ascii="Times New Roman" w:hAnsi="Times New Roman"/>
          <w:b w:val="0"/>
          <w:bCs/>
        </w:rPr>
        <w:tab/>
      </w:r>
      <w:r w:rsidRPr="00A731C8">
        <w:rPr>
          <w:rFonts w:ascii="Times New Roman" w:hAnsi="Times New Roman"/>
          <w:b w:val="0"/>
          <w:bCs/>
        </w:rPr>
        <w:tab/>
      </w:r>
      <w:r w:rsidRPr="00A731C8">
        <w:rPr>
          <w:rFonts w:ascii="Times New Roman" w:hAnsi="Times New Roman"/>
          <w:b w:val="0"/>
          <w:bCs/>
        </w:rPr>
        <w:tab/>
      </w:r>
      <w:r w:rsidRPr="00A731C8">
        <w:rPr>
          <w:rFonts w:ascii="Times New Roman" w:hAnsi="Times New Roman"/>
          <w:b w:val="0"/>
          <w:bCs/>
        </w:rPr>
        <w:tab/>
      </w:r>
      <w:r w:rsidRPr="00A731C8">
        <w:rPr>
          <w:rFonts w:ascii="Times New Roman" w:hAnsi="Times New Roman"/>
          <w:b w:val="0"/>
          <w:bCs/>
        </w:rPr>
        <w:tab/>
        <w:t>100</w:t>
      </w:r>
    </w:p>
    <w:p w:rsidR="00AC1F8C" w:rsidRPr="00516377" w:rsidRDefault="00683E7C" w:rsidP="00683E7C">
      <w:pPr>
        <w:pStyle w:val="Header"/>
        <w:tabs>
          <w:tab w:val="clear" w:pos="4153"/>
          <w:tab w:val="clear" w:pos="8306"/>
        </w:tabs>
        <w:rPr>
          <w:rFonts w:ascii="Arial" w:hAnsi="Arial" w:cs="Arial"/>
        </w:rPr>
      </w:pPr>
      <w:r w:rsidRPr="00A731C8">
        <w:rPr>
          <w:rFonts w:ascii="Times New Roman" w:hAnsi="Times New Roman"/>
        </w:rPr>
        <w:br w:type="page"/>
      </w:r>
    </w:p>
    <w:p w:rsidR="00AC1F8C" w:rsidRPr="001C1EE5" w:rsidRDefault="00AC1F8C" w:rsidP="00AC1F8C">
      <w:pPr>
        <w:pStyle w:val="Heading3"/>
        <w:rPr>
          <w:rFonts w:ascii="Arial" w:hAnsi="Arial" w:cs="Arial"/>
          <w:bCs/>
          <w:sz w:val="28"/>
          <w:szCs w:val="28"/>
          <w:u w:val="single"/>
        </w:rPr>
      </w:pPr>
      <w:r w:rsidRPr="001C1EE5">
        <w:rPr>
          <w:rFonts w:ascii="Arial" w:hAnsi="Arial" w:cs="Arial"/>
          <w:bCs/>
          <w:sz w:val="28"/>
          <w:szCs w:val="28"/>
          <w:u w:val="single"/>
        </w:rPr>
        <w:lastRenderedPageBreak/>
        <w:t>Part 1 - Report Checklist</w:t>
      </w:r>
    </w:p>
    <w:p w:rsidR="001C1EE5" w:rsidRDefault="001C1EE5" w:rsidP="00AC1F8C">
      <w:pPr>
        <w:spacing w:line="360" w:lineRule="auto"/>
        <w:ind w:left="567"/>
        <w:rPr>
          <w:rFonts w:ascii="Arial" w:hAnsi="Arial" w:cs="Arial"/>
        </w:rPr>
      </w:pPr>
    </w:p>
    <w:p w:rsidR="00AC1F8C" w:rsidRPr="00516377" w:rsidRDefault="00AC1F8C" w:rsidP="00AC1F8C">
      <w:pPr>
        <w:spacing w:line="360" w:lineRule="auto"/>
        <w:ind w:left="567"/>
        <w:rPr>
          <w:rFonts w:ascii="Arial" w:hAnsi="Arial" w:cs="Arial"/>
        </w:rPr>
      </w:pPr>
      <w:r w:rsidRPr="00516377">
        <w:rPr>
          <w:rFonts w:ascii="Arial" w:hAnsi="Arial" w:cs="Arial"/>
        </w:rPr>
        <w:t>(</w:t>
      </w:r>
      <w:r w:rsidRPr="00516377">
        <w:rPr>
          <w:rFonts w:ascii="Arial" w:hAnsi="Arial" w:cs="Arial"/>
          <w:i/>
        </w:rPr>
        <w:t>Tick boxes of requirements met</w:t>
      </w:r>
      <w:r w:rsidRPr="00516377">
        <w:rPr>
          <w:rFonts w:ascii="Arial" w:hAnsi="Arial" w:cs="Arial"/>
        </w:rPr>
        <w:t>)</w:t>
      </w:r>
    </w:p>
    <w:p w:rsidR="00AC1F8C" w:rsidRPr="00516377" w:rsidRDefault="00AC1F8C" w:rsidP="00AC1F8C">
      <w:pPr>
        <w:pStyle w:val="Header"/>
        <w:tabs>
          <w:tab w:val="clear" w:pos="4153"/>
          <w:tab w:val="clear" w:pos="8306"/>
        </w:tabs>
        <w:spacing w:line="360" w:lineRule="auto"/>
        <w:ind w:left="567"/>
        <w:rPr>
          <w:rFonts w:ascii="Arial" w:hAnsi="Arial" w:cs="Arial"/>
        </w:rPr>
      </w:pPr>
    </w:p>
    <w:p w:rsidR="00AC1F8C" w:rsidRDefault="001C1EE5" w:rsidP="00747F88">
      <w:pPr>
        <w:pStyle w:val="Header"/>
        <w:widowControl/>
        <w:numPr>
          <w:ilvl w:val="0"/>
          <w:numId w:val="2"/>
        </w:numPr>
        <w:tabs>
          <w:tab w:val="clear" w:pos="360"/>
          <w:tab w:val="clear" w:pos="4153"/>
          <w:tab w:val="clear" w:pos="8306"/>
        </w:tabs>
        <w:spacing w:line="360" w:lineRule="auto"/>
        <w:ind w:left="1134" w:hanging="1134"/>
        <w:rPr>
          <w:rFonts w:ascii="Arial" w:hAnsi="Arial" w:cs="Arial"/>
        </w:rPr>
      </w:pPr>
      <w:r>
        <w:rPr>
          <w:rFonts w:ascii="Arial" w:hAnsi="Arial" w:cs="Arial"/>
        </w:rPr>
        <w:t>Cover Sheet</w:t>
      </w:r>
    </w:p>
    <w:p w:rsidR="001C1EE5" w:rsidRPr="00516377" w:rsidRDefault="001C1EE5" w:rsidP="00747F88">
      <w:pPr>
        <w:pStyle w:val="Header"/>
        <w:widowControl/>
        <w:numPr>
          <w:ilvl w:val="0"/>
          <w:numId w:val="2"/>
        </w:numPr>
        <w:tabs>
          <w:tab w:val="clear" w:pos="360"/>
          <w:tab w:val="clear" w:pos="4153"/>
          <w:tab w:val="clear" w:pos="8306"/>
        </w:tabs>
        <w:spacing w:line="360" w:lineRule="auto"/>
        <w:ind w:left="1134" w:hanging="1134"/>
        <w:rPr>
          <w:rFonts w:ascii="Arial" w:hAnsi="Arial" w:cs="Arial"/>
        </w:rPr>
      </w:pPr>
      <w:r>
        <w:rPr>
          <w:rFonts w:ascii="Arial" w:hAnsi="Arial" w:cs="Arial"/>
        </w:rPr>
        <w:t>Title page</w:t>
      </w:r>
    </w:p>
    <w:p w:rsidR="00AC1F8C" w:rsidRPr="00516377" w:rsidRDefault="00AC1F8C" w:rsidP="00747F88">
      <w:pPr>
        <w:pStyle w:val="Header"/>
        <w:widowControl/>
        <w:numPr>
          <w:ilvl w:val="0"/>
          <w:numId w:val="2"/>
        </w:numPr>
        <w:tabs>
          <w:tab w:val="clear" w:pos="360"/>
          <w:tab w:val="clear" w:pos="4153"/>
          <w:tab w:val="clear" w:pos="8306"/>
        </w:tabs>
        <w:spacing w:line="360" w:lineRule="auto"/>
        <w:ind w:left="1134" w:hanging="1134"/>
        <w:rPr>
          <w:rFonts w:ascii="Arial" w:hAnsi="Arial" w:cs="Arial"/>
        </w:rPr>
      </w:pPr>
      <w:r w:rsidRPr="00516377">
        <w:rPr>
          <w:rFonts w:ascii="Arial" w:hAnsi="Arial" w:cs="Arial"/>
        </w:rPr>
        <w:t>Table of contents</w:t>
      </w:r>
    </w:p>
    <w:p w:rsidR="00AC1F8C" w:rsidRPr="00516377" w:rsidRDefault="00AC1F8C" w:rsidP="00747F88">
      <w:pPr>
        <w:pStyle w:val="Header"/>
        <w:widowControl/>
        <w:numPr>
          <w:ilvl w:val="0"/>
          <w:numId w:val="2"/>
        </w:numPr>
        <w:tabs>
          <w:tab w:val="clear" w:pos="360"/>
          <w:tab w:val="clear" w:pos="4153"/>
          <w:tab w:val="clear" w:pos="8306"/>
        </w:tabs>
        <w:spacing w:line="360" w:lineRule="auto"/>
        <w:ind w:left="1134" w:hanging="1134"/>
        <w:rPr>
          <w:rFonts w:ascii="Arial" w:hAnsi="Arial" w:cs="Arial"/>
        </w:rPr>
      </w:pPr>
      <w:r w:rsidRPr="00516377">
        <w:rPr>
          <w:rFonts w:ascii="Arial" w:hAnsi="Arial" w:cs="Arial"/>
        </w:rPr>
        <w:t>Planning factors</w:t>
      </w:r>
    </w:p>
    <w:p w:rsidR="00AC1F8C" w:rsidRPr="00516377" w:rsidRDefault="00AC1F8C" w:rsidP="00747F88">
      <w:pPr>
        <w:pStyle w:val="Header"/>
        <w:widowControl/>
        <w:numPr>
          <w:ilvl w:val="0"/>
          <w:numId w:val="2"/>
        </w:numPr>
        <w:tabs>
          <w:tab w:val="clear" w:pos="360"/>
          <w:tab w:val="clear" w:pos="4153"/>
          <w:tab w:val="clear" w:pos="8306"/>
        </w:tabs>
        <w:spacing w:line="360" w:lineRule="auto"/>
        <w:ind w:left="1134" w:hanging="1134"/>
        <w:rPr>
          <w:rFonts w:ascii="Arial" w:hAnsi="Arial" w:cs="Arial"/>
        </w:rPr>
      </w:pPr>
      <w:r w:rsidRPr="00516377">
        <w:rPr>
          <w:rFonts w:ascii="Arial" w:hAnsi="Arial" w:cs="Arial"/>
        </w:rPr>
        <w:t>Functional decomposition</w:t>
      </w:r>
    </w:p>
    <w:p w:rsidR="00AC1F8C" w:rsidRPr="00516377" w:rsidRDefault="00AC1F8C" w:rsidP="00747F88">
      <w:pPr>
        <w:pStyle w:val="Header"/>
        <w:widowControl/>
        <w:numPr>
          <w:ilvl w:val="0"/>
          <w:numId w:val="2"/>
        </w:numPr>
        <w:tabs>
          <w:tab w:val="clear" w:pos="360"/>
          <w:tab w:val="clear" w:pos="4153"/>
          <w:tab w:val="clear" w:pos="8306"/>
        </w:tabs>
        <w:spacing w:line="360" w:lineRule="auto"/>
        <w:ind w:left="1134" w:hanging="1134"/>
        <w:rPr>
          <w:rFonts w:ascii="Arial" w:hAnsi="Arial" w:cs="Arial"/>
        </w:rPr>
      </w:pPr>
      <w:r w:rsidRPr="00516377">
        <w:rPr>
          <w:rFonts w:ascii="Arial" w:hAnsi="Arial" w:cs="Arial"/>
        </w:rPr>
        <w:t>List of entity types</w:t>
      </w:r>
    </w:p>
    <w:p w:rsidR="00AC1F8C" w:rsidRPr="005E62F7" w:rsidRDefault="00907B68" w:rsidP="00747F88">
      <w:pPr>
        <w:pStyle w:val="Header"/>
        <w:widowControl/>
        <w:numPr>
          <w:ilvl w:val="0"/>
          <w:numId w:val="2"/>
        </w:numPr>
        <w:tabs>
          <w:tab w:val="clear" w:pos="360"/>
          <w:tab w:val="clear" w:pos="4153"/>
          <w:tab w:val="clear" w:pos="8306"/>
        </w:tabs>
        <w:spacing w:line="360" w:lineRule="auto"/>
        <w:ind w:left="1134" w:hanging="1134"/>
        <w:rPr>
          <w:rFonts w:ascii="Arial" w:hAnsi="Arial" w:cs="Arial"/>
        </w:rPr>
      </w:pPr>
      <w:r>
        <w:rPr>
          <w:rFonts w:ascii="Arial" w:hAnsi="Arial" w:cs="Arial"/>
        </w:rPr>
        <w:t xml:space="preserve">Conceptual level </w:t>
      </w:r>
      <w:r w:rsidR="005E62F7" w:rsidRPr="005E62F7">
        <w:rPr>
          <w:rFonts w:ascii="Arial" w:hAnsi="Arial" w:cs="Arial"/>
        </w:rPr>
        <w:t>Business Function (process) to Data Entity p</w:t>
      </w:r>
      <w:r w:rsidR="00AC1F8C" w:rsidRPr="005E62F7">
        <w:rPr>
          <w:rFonts w:ascii="Arial" w:hAnsi="Arial" w:cs="Arial"/>
        </w:rPr>
        <w:t>lanning matrix</w:t>
      </w:r>
    </w:p>
    <w:p w:rsidR="00AC1F8C" w:rsidRPr="005E62F7" w:rsidRDefault="005E62F7" w:rsidP="00747F88">
      <w:pPr>
        <w:pStyle w:val="Header"/>
        <w:widowControl/>
        <w:numPr>
          <w:ilvl w:val="0"/>
          <w:numId w:val="2"/>
        </w:numPr>
        <w:tabs>
          <w:tab w:val="clear" w:pos="360"/>
          <w:tab w:val="clear" w:pos="4153"/>
          <w:tab w:val="clear" w:pos="8306"/>
        </w:tabs>
        <w:spacing w:line="360" w:lineRule="auto"/>
        <w:ind w:left="1134" w:hanging="1134"/>
        <w:rPr>
          <w:rFonts w:ascii="Arial" w:hAnsi="Arial" w:cs="Arial"/>
        </w:rPr>
      </w:pPr>
      <w:r w:rsidRPr="005E62F7">
        <w:rPr>
          <w:rFonts w:ascii="Arial" w:hAnsi="Arial" w:cs="Arial"/>
        </w:rPr>
        <w:t>D</w:t>
      </w:r>
      <w:r w:rsidR="004C00FF" w:rsidRPr="005E62F7">
        <w:rPr>
          <w:rFonts w:ascii="Arial" w:hAnsi="Arial" w:cs="Arial"/>
        </w:rPr>
        <w:t xml:space="preserve">etailed normalised entity-relationship diagram for each of the </w:t>
      </w:r>
      <w:r w:rsidR="00683E7C">
        <w:rPr>
          <w:rFonts w:ascii="Arial" w:hAnsi="Arial" w:cs="Arial"/>
        </w:rPr>
        <w:t>3</w:t>
      </w:r>
      <w:r w:rsidR="004C00FF" w:rsidRPr="005E62F7">
        <w:rPr>
          <w:rFonts w:ascii="Arial" w:hAnsi="Arial" w:cs="Arial"/>
        </w:rPr>
        <w:t xml:space="preserve"> main processes</w:t>
      </w:r>
    </w:p>
    <w:p w:rsidR="00AC1F8C" w:rsidRPr="00516377" w:rsidRDefault="00172180" w:rsidP="00747F88">
      <w:pPr>
        <w:pStyle w:val="Header"/>
        <w:widowControl/>
        <w:numPr>
          <w:ilvl w:val="0"/>
          <w:numId w:val="2"/>
        </w:numPr>
        <w:tabs>
          <w:tab w:val="clear" w:pos="360"/>
          <w:tab w:val="clear" w:pos="4153"/>
          <w:tab w:val="clear" w:pos="8306"/>
        </w:tabs>
        <w:spacing w:line="360" w:lineRule="auto"/>
        <w:ind w:left="1134" w:hanging="1134"/>
        <w:rPr>
          <w:rFonts w:ascii="Arial" w:hAnsi="Arial" w:cs="Arial"/>
        </w:rPr>
      </w:pPr>
      <w:r>
        <w:rPr>
          <w:rFonts w:ascii="Arial" w:hAnsi="Arial" w:cs="Arial"/>
        </w:rPr>
        <w:t>Normalised i</w:t>
      </w:r>
      <w:r w:rsidR="00AC1F8C" w:rsidRPr="00516377">
        <w:rPr>
          <w:rFonts w:ascii="Arial" w:hAnsi="Arial" w:cs="Arial"/>
        </w:rPr>
        <w:t>ntegrated E-R diagram</w:t>
      </w:r>
    </w:p>
    <w:p w:rsidR="00AC1F8C" w:rsidRPr="00516377" w:rsidRDefault="00AC1F8C" w:rsidP="00747F88">
      <w:pPr>
        <w:pStyle w:val="Header"/>
        <w:widowControl/>
        <w:numPr>
          <w:ilvl w:val="0"/>
          <w:numId w:val="2"/>
        </w:numPr>
        <w:tabs>
          <w:tab w:val="clear" w:pos="360"/>
          <w:tab w:val="clear" w:pos="4153"/>
          <w:tab w:val="clear" w:pos="8306"/>
        </w:tabs>
        <w:spacing w:line="360" w:lineRule="auto"/>
        <w:ind w:left="1134" w:hanging="1134"/>
        <w:rPr>
          <w:rFonts w:ascii="Arial" w:hAnsi="Arial" w:cs="Arial"/>
        </w:rPr>
      </w:pPr>
      <w:bookmarkStart w:id="1" w:name="_GoBack"/>
      <w:r w:rsidRPr="00516377">
        <w:rPr>
          <w:rFonts w:ascii="Arial" w:hAnsi="Arial" w:cs="Arial"/>
        </w:rPr>
        <w:t>Business</w:t>
      </w:r>
      <w:bookmarkEnd w:id="1"/>
      <w:r w:rsidRPr="00516377">
        <w:rPr>
          <w:rFonts w:ascii="Arial" w:hAnsi="Arial" w:cs="Arial"/>
        </w:rPr>
        <w:t xml:space="preserve"> rules</w:t>
      </w:r>
      <w:r w:rsidR="00E85FD5">
        <w:rPr>
          <w:rFonts w:ascii="Arial" w:hAnsi="Arial" w:cs="Arial"/>
        </w:rPr>
        <w:t xml:space="preserve"> by process</w:t>
      </w:r>
    </w:p>
    <w:p w:rsidR="004C00FF" w:rsidRPr="00516377" w:rsidRDefault="004C00FF" w:rsidP="00747F88">
      <w:pPr>
        <w:pStyle w:val="Header"/>
        <w:widowControl/>
        <w:numPr>
          <w:ilvl w:val="0"/>
          <w:numId w:val="2"/>
        </w:numPr>
        <w:tabs>
          <w:tab w:val="clear" w:pos="360"/>
          <w:tab w:val="clear" w:pos="4153"/>
          <w:tab w:val="clear" w:pos="8306"/>
        </w:tabs>
        <w:spacing w:line="360" w:lineRule="auto"/>
        <w:ind w:left="1134" w:hanging="1134"/>
        <w:rPr>
          <w:rFonts w:ascii="Arial" w:hAnsi="Arial" w:cs="Arial"/>
        </w:rPr>
      </w:pPr>
      <w:r w:rsidRPr="00516377">
        <w:rPr>
          <w:rFonts w:ascii="Arial" w:hAnsi="Arial" w:cs="Arial"/>
        </w:rPr>
        <w:t>Additional information gathered from the client</w:t>
      </w:r>
    </w:p>
    <w:p w:rsidR="00F176F3" w:rsidRPr="00516377" w:rsidRDefault="00AC1F8C" w:rsidP="00AC1F8C">
      <w:pPr>
        <w:pStyle w:val="Header"/>
        <w:tabs>
          <w:tab w:val="clear" w:pos="4153"/>
          <w:tab w:val="clear" w:pos="8306"/>
        </w:tabs>
        <w:spacing w:line="360" w:lineRule="auto"/>
        <w:rPr>
          <w:rFonts w:ascii="Arial" w:hAnsi="Arial" w:cs="Arial"/>
        </w:rPr>
      </w:pPr>
      <w:r w:rsidRPr="00516377">
        <w:rPr>
          <w:rFonts w:ascii="Arial" w:hAnsi="Arial" w:cs="Arial"/>
        </w:rPr>
        <w:br w:type="page"/>
      </w:r>
    </w:p>
    <w:p w:rsidR="00907B68" w:rsidRPr="001C1EE5" w:rsidRDefault="00907B68" w:rsidP="00907B68">
      <w:pPr>
        <w:pStyle w:val="Heading3"/>
        <w:rPr>
          <w:rFonts w:ascii="Arial" w:hAnsi="Arial" w:cs="Arial"/>
          <w:bCs/>
          <w:sz w:val="28"/>
          <w:szCs w:val="28"/>
          <w:u w:val="single"/>
        </w:rPr>
      </w:pPr>
      <w:r w:rsidRPr="001C1EE5">
        <w:rPr>
          <w:rFonts w:ascii="Arial" w:hAnsi="Arial" w:cs="Arial"/>
          <w:bCs/>
          <w:sz w:val="28"/>
          <w:szCs w:val="28"/>
          <w:u w:val="single"/>
        </w:rPr>
        <w:lastRenderedPageBreak/>
        <w:t xml:space="preserve">Part </w:t>
      </w:r>
      <w:r>
        <w:rPr>
          <w:rFonts w:ascii="Arial" w:hAnsi="Arial" w:cs="Arial"/>
          <w:bCs/>
          <w:sz w:val="28"/>
          <w:szCs w:val="28"/>
          <w:u w:val="single"/>
        </w:rPr>
        <w:t>2</w:t>
      </w:r>
      <w:r w:rsidRPr="001C1EE5">
        <w:rPr>
          <w:rFonts w:ascii="Arial" w:hAnsi="Arial" w:cs="Arial"/>
          <w:bCs/>
          <w:sz w:val="28"/>
          <w:szCs w:val="28"/>
          <w:u w:val="single"/>
        </w:rPr>
        <w:t xml:space="preserve"> - Report Checklist</w:t>
      </w:r>
    </w:p>
    <w:p w:rsidR="00907B68" w:rsidRDefault="00907B68" w:rsidP="00907B68">
      <w:pPr>
        <w:spacing w:line="360" w:lineRule="auto"/>
        <w:ind w:left="567"/>
        <w:rPr>
          <w:rFonts w:ascii="Arial" w:hAnsi="Arial" w:cs="Arial"/>
        </w:rPr>
      </w:pPr>
    </w:p>
    <w:p w:rsidR="00907B68" w:rsidRPr="00516377" w:rsidRDefault="00907B68" w:rsidP="00907B68">
      <w:pPr>
        <w:spacing w:line="360" w:lineRule="auto"/>
        <w:ind w:left="567"/>
        <w:rPr>
          <w:rFonts w:ascii="Arial" w:hAnsi="Arial" w:cs="Arial"/>
        </w:rPr>
      </w:pPr>
      <w:r w:rsidRPr="00516377">
        <w:rPr>
          <w:rFonts w:ascii="Arial" w:hAnsi="Arial" w:cs="Arial"/>
        </w:rPr>
        <w:t>(</w:t>
      </w:r>
      <w:r w:rsidRPr="00516377">
        <w:rPr>
          <w:rFonts w:ascii="Arial" w:hAnsi="Arial" w:cs="Arial"/>
          <w:i/>
        </w:rPr>
        <w:t>Tick boxes of requirements met</w:t>
      </w:r>
      <w:r w:rsidRPr="00516377">
        <w:rPr>
          <w:rFonts w:ascii="Arial" w:hAnsi="Arial" w:cs="Arial"/>
        </w:rPr>
        <w:t>)</w:t>
      </w:r>
    </w:p>
    <w:p w:rsidR="00907B68" w:rsidRPr="00516377" w:rsidRDefault="00907B68" w:rsidP="00907B68">
      <w:pPr>
        <w:pStyle w:val="Header"/>
        <w:tabs>
          <w:tab w:val="clear" w:pos="4153"/>
          <w:tab w:val="clear" w:pos="8306"/>
        </w:tabs>
        <w:spacing w:line="360" w:lineRule="auto"/>
        <w:ind w:left="567"/>
        <w:rPr>
          <w:rFonts w:ascii="Arial" w:hAnsi="Arial" w:cs="Arial"/>
        </w:rPr>
      </w:pPr>
    </w:p>
    <w:p w:rsidR="001C1EE5" w:rsidRDefault="001C1EE5" w:rsidP="00747F88">
      <w:pPr>
        <w:pStyle w:val="Header"/>
        <w:widowControl/>
        <w:numPr>
          <w:ilvl w:val="0"/>
          <w:numId w:val="2"/>
        </w:numPr>
        <w:tabs>
          <w:tab w:val="clear" w:pos="360"/>
          <w:tab w:val="clear" w:pos="4153"/>
          <w:tab w:val="clear" w:pos="8306"/>
        </w:tabs>
        <w:spacing w:line="360" w:lineRule="auto"/>
        <w:ind w:left="1134" w:hanging="1134"/>
        <w:rPr>
          <w:rFonts w:ascii="Arial" w:hAnsi="Arial" w:cs="Arial"/>
        </w:rPr>
      </w:pPr>
      <w:r>
        <w:rPr>
          <w:rFonts w:ascii="Arial" w:hAnsi="Arial" w:cs="Arial"/>
        </w:rPr>
        <w:t>Cover sheet</w:t>
      </w:r>
    </w:p>
    <w:p w:rsidR="00AC1F8C" w:rsidRPr="00516377" w:rsidRDefault="00AC1F8C" w:rsidP="00747F88">
      <w:pPr>
        <w:pStyle w:val="Header"/>
        <w:widowControl/>
        <w:numPr>
          <w:ilvl w:val="0"/>
          <w:numId w:val="2"/>
        </w:numPr>
        <w:tabs>
          <w:tab w:val="clear" w:pos="360"/>
          <w:tab w:val="clear" w:pos="4153"/>
          <w:tab w:val="clear" w:pos="8306"/>
        </w:tabs>
        <w:spacing w:line="360" w:lineRule="auto"/>
        <w:ind w:left="1134" w:hanging="1134"/>
        <w:rPr>
          <w:rFonts w:ascii="Arial" w:hAnsi="Arial" w:cs="Arial"/>
        </w:rPr>
      </w:pPr>
      <w:r w:rsidRPr="00516377">
        <w:rPr>
          <w:rFonts w:ascii="Arial" w:hAnsi="Arial" w:cs="Arial"/>
        </w:rPr>
        <w:t>Title page</w:t>
      </w:r>
    </w:p>
    <w:p w:rsidR="00AC1F8C" w:rsidRPr="00516377" w:rsidRDefault="00AC1F8C" w:rsidP="00747F88">
      <w:pPr>
        <w:pStyle w:val="Header"/>
        <w:widowControl/>
        <w:numPr>
          <w:ilvl w:val="0"/>
          <w:numId w:val="2"/>
        </w:numPr>
        <w:tabs>
          <w:tab w:val="clear" w:pos="360"/>
          <w:tab w:val="clear" w:pos="4153"/>
          <w:tab w:val="clear" w:pos="8306"/>
        </w:tabs>
        <w:spacing w:line="360" w:lineRule="auto"/>
        <w:ind w:left="1134" w:hanging="1134"/>
        <w:rPr>
          <w:rFonts w:ascii="Arial" w:hAnsi="Arial" w:cs="Arial"/>
        </w:rPr>
      </w:pPr>
      <w:r w:rsidRPr="00516377">
        <w:rPr>
          <w:rFonts w:ascii="Arial" w:hAnsi="Arial" w:cs="Arial"/>
        </w:rPr>
        <w:t>Table of contents</w:t>
      </w:r>
    </w:p>
    <w:p w:rsidR="00AC1F8C" w:rsidRPr="00516377" w:rsidRDefault="00AC1F8C" w:rsidP="00747F88">
      <w:pPr>
        <w:pStyle w:val="Header"/>
        <w:widowControl/>
        <w:numPr>
          <w:ilvl w:val="0"/>
          <w:numId w:val="2"/>
        </w:numPr>
        <w:tabs>
          <w:tab w:val="clear" w:pos="360"/>
          <w:tab w:val="clear" w:pos="4153"/>
          <w:tab w:val="clear" w:pos="8306"/>
        </w:tabs>
        <w:spacing w:line="360" w:lineRule="auto"/>
        <w:ind w:left="1134" w:hanging="1134"/>
        <w:rPr>
          <w:rFonts w:ascii="Arial" w:hAnsi="Arial" w:cs="Arial"/>
          <w:lang w:val="en-AU"/>
        </w:rPr>
      </w:pPr>
      <w:r w:rsidRPr="00516377">
        <w:rPr>
          <w:rFonts w:ascii="Arial" w:hAnsi="Arial" w:cs="Arial"/>
          <w:lang w:val="en-AU"/>
        </w:rPr>
        <w:t>Logic</w:t>
      </w:r>
      <w:r w:rsidR="00595180">
        <w:rPr>
          <w:rFonts w:ascii="Arial" w:hAnsi="Arial" w:cs="Arial"/>
          <w:lang w:val="en-AU"/>
        </w:rPr>
        <w:t>al ERD (from P</w:t>
      </w:r>
      <w:r w:rsidRPr="00516377">
        <w:rPr>
          <w:rFonts w:ascii="Arial" w:hAnsi="Arial" w:cs="Arial"/>
          <w:lang w:val="en-AU"/>
        </w:rPr>
        <w:t>art 1 – this can be the one given to you by the lecturer)</w:t>
      </w:r>
    </w:p>
    <w:p w:rsidR="00516377" w:rsidRPr="00516377" w:rsidRDefault="00516377" w:rsidP="00747F88">
      <w:pPr>
        <w:pStyle w:val="Header"/>
        <w:widowControl/>
        <w:numPr>
          <w:ilvl w:val="0"/>
          <w:numId w:val="2"/>
        </w:numPr>
        <w:tabs>
          <w:tab w:val="clear" w:pos="360"/>
          <w:tab w:val="clear" w:pos="4153"/>
          <w:tab w:val="clear" w:pos="8306"/>
        </w:tabs>
        <w:spacing w:line="360" w:lineRule="auto"/>
        <w:ind w:left="1134" w:hanging="1134"/>
        <w:rPr>
          <w:rFonts w:ascii="Arial" w:hAnsi="Arial" w:cs="Arial"/>
        </w:rPr>
      </w:pPr>
      <w:r w:rsidRPr="00516377">
        <w:rPr>
          <w:rFonts w:ascii="Arial" w:hAnsi="Arial" w:cs="Arial"/>
        </w:rPr>
        <w:t>Relations</w:t>
      </w:r>
      <w:r w:rsidR="00116D06">
        <w:rPr>
          <w:rFonts w:ascii="Arial" w:hAnsi="Arial" w:cs="Arial"/>
        </w:rPr>
        <w:t xml:space="preserve"> (tables)</w:t>
      </w:r>
      <w:r w:rsidRPr="00516377">
        <w:rPr>
          <w:rFonts w:ascii="Arial" w:hAnsi="Arial" w:cs="Arial"/>
        </w:rPr>
        <w:t xml:space="preserve"> and on-delete action where appropriate</w:t>
      </w:r>
    </w:p>
    <w:p w:rsidR="00AC1F8C" w:rsidRPr="00516377" w:rsidRDefault="00A11362" w:rsidP="00747F88">
      <w:pPr>
        <w:pStyle w:val="Header"/>
        <w:widowControl/>
        <w:numPr>
          <w:ilvl w:val="0"/>
          <w:numId w:val="2"/>
        </w:numPr>
        <w:tabs>
          <w:tab w:val="clear" w:pos="360"/>
          <w:tab w:val="clear" w:pos="4153"/>
          <w:tab w:val="clear" w:pos="8306"/>
        </w:tabs>
        <w:spacing w:line="360" w:lineRule="auto"/>
        <w:ind w:left="1134" w:hanging="1134"/>
        <w:rPr>
          <w:rFonts w:ascii="Arial" w:hAnsi="Arial" w:cs="Arial"/>
        </w:rPr>
      </w:pPr>
      <w:r>
        <w:rPr>
          <w:rFonts w:ascii="Arial" w:hAnsi="Arial" w:cs="Arial"/>
        </w:rPr>
        <w:t>One d</w:t>
      </w:r>
      <w:r w:rsidR="00AC1F8C" w:rsidRPr="00516377">
        <w:rPr>
          <w:rFonts w:ascii="Arial" w:hAnsi="Arial" w:cs="Arial"/>
        </w:rPr>
        <w:t xml:space="preserve">ata volume </w:t>
      </w:r>
      <w:r>
        <w:rPr>
          <w:rFonts w:ascii="Arial" w:hAnsi="Arial" w:cs="Arial"/>
        </w:rPr>
        <w:t>map</w:t>
      </w:r>
    </w:p>
    <w:p w:rsidR="00AC1F8C" w:rsidRPr="00516377" w:rsidRDefault="00A11362" w:rsidP="00747F88">
      <w:pPr>
        <w:pStyle w:val="Header"/>
        <w:widowControl/>
        <w:numPr>
          <w:ilvl w:val="0"/>
          <w:numId w:val="2"/>
        </w:numPr>
        <w:tabs>
          <w:tab w:val="clear" w:pos="360"/>
          <w:tab w:val="clear" w:pos="4153"/>
          <w:tab w:val="clear" w:pos="8306"/>
        </w:tabs>
        <w:spacing w:line="360" w:lineRule="auto"/>
        <w:ind w:left="1134" w:hanging="1134"/>
        <w:rPr>
          <w:rFonts w:ascii="Arial" w:hAnsi="Arial" w:cs="Arial"/>
        </w:rPr>
      </w:pPr>
      <w:r>
        <w:rPr>
          <w:rFonts w:ascii="Arial" w:hAnsi="Arial" w:cs="Arial"/>
        </w:rPr>
        <w:t>Two d</w:t>
      </w:r>
      <w:r w:rsidR="00AC1F8C" w:rsidRPr="00516377">
        <w:rPr>
          <w:rFonts w:ascii="Arial" w:hAnsi="Arial" w:cs="Arial"/>
        </w:rPr>
        <w:t xml:space="preserve">ata usage </w:t>
      </w:r>
      <w:r>
        <w:rPr>
          <w:rFonts w:ascii="Arial" w:hAnsi="Arial" w:cs="Arial"/>
        </w:rPr>
        <w:t>maps</w:t>
      </w:r>
    </w:p>
    <w:p w:rsidR="00AC1F8C" w:rsidRPr="00516377" w:rsidRDefault="00AC1F8C" w:rsidP="00747F88">
      <w:pPr>
        <w:pStyle w:val="Header"/>
        <w:widowControl/>
        <w:numPr>
          <w:ilvl w:val="0"/>
          <w:numId w:val="2"/>
        </w:numPr>
        <w:tabs>
          <w:tab w:val="clear" w:pos="360"/>
          <w:tab w:val="clear" w:pos="4153"/>
          <w:tab w:val="clear" w:pos="8306"/>
        </w:tabs>
        <w:spacing w:line="360" w:lineRule="auto"/>
        <w:ind w:left="1134" w:hanging="1134"/>
        <w:rPr>
          <w:rFonts w:ascii="Arial" w:hAnsi="Arial" w:cs="Arial"/>
        </w:rPr>
      </w:pPr>
      <w:r w:rsidRPr="00516377">
        <w:rPr>
          <w:rFonts w:ascii="Arial" w:hAnsi="Arial" w:cs="Arial"/>
        </w:rPr>
        <w:t>Physical design considerations</w:t>
      </w:r>
    </w:p>
    <w:p w:rsidR="00683E7C" w:rsidRDefault="00172180" w:rsidP="00747F88">
      <w:pPr>
        <w:pStyle w:val="Header"/>
        <w:widowControl/>
        <w:numPr>
          <w:ilvl w:val="0"/>
          <w:numId w:val="2"/>
        </w:numPr>
        <w:tabs>
          <w:tab w:val="clear" w:pos="360"/>
          <w:tab w:val="clear" w:pos="4153"/>
          <w:tab w:val="clear" w:pos="8306"/>
        </w:tabs>
        <w:spacing w:line="360" w:lineRule="auto"/>
        <w:ind w:left="1134" w:hanging="1134"/>
        <w:rPr>
          <w:rFonts w:ascii="Arial" w:hAnsi="Arial" w:cs="Arial"/>
        </w:rPr>
      </w:pPr>
      <w:r w:rsidRPr="00683E7C">
        <w:rPr>
          <w:rFonts w:ascii="Arial" w:hAnsi="Arial" w:cs="Arial"/>
        </w:rPr>
        <w:t>Final</w:t>
      </w:r>
      <w:r w:rsidR="00AC1F8C" w:rsidRPr="00683E7C">
        <w:rPr>
          <w:rFonts w:ascii="Arial" w:hAnsi="Arial" w:cs="Arial"/>
        </w:rPr>
        <w:t xml:space="preserve"> relations</w:t>
      </w:r>
      <w:r w:rsidR="00116D06">
        <w:rPr>
          <w:rFonts w:ascii="Arial" w:hAnsi="Arial" w:cs="Arial"/>
        </w:rPr>
        <w:t xml:space="preserve"> (tables)</w:t>
      </w:r>
      <w:r w:rsidR="00AC1F8C" w:rsidRPr="00683E7C">
        <w:rPr>
          <w:rFonts w:ascii="Arial" w:hAnsi="Arial" w:cs="Arial"/>
        </w:rPr>
        <w:t xml:space="preserve"> and ERD</w:t>
      </w:r>
    </w:p>
    <w:p w:rsidR="00683E7C" w:rsidRDefault="00724847" w:rsidP="00747F88">
      <w:pPr>
        <w:pStyle w:val="Header"/>
        <w:widowControl/>
        <w:numPr>
          <w:ilvl w:val="0"/>
          <w:numId w:val="2"/>
        </w:numPr>
        <w:tabs>
          <w:tab w:val="clear" w:pos="360"/>
          <w:tab w:val="clear" w:pos="4153"/>
          <w:tab w:val="clear" w:pos="8306"/>
        </w:tabs>
        <w:spacing w:line="360" w:lineRule="auto"/>
        <w:ind w:left="1134" w:hanging="1134"/>
        <w:rPr>
          <w:rFonts w:ascii="Arial" w:hAnsi="Arial" w:cs="Arial"/>
        </w:rPr>
      </w:pPr>
      <w:r>
        <w:rPr>
          <w:rFonts w:ascii="Arial" w:hAnsi="Arial" w:cs="Arial"/>
        </w:rPr>
        <w:t>SQL script file</w:t>
      </w:r>
      <w:r w:rsidR="007F7694">
        <w:rPr>
          <w:rFonts w:ascii="Arial" w:hAnsi="Arial" w:cs="Arial"/>
        </w:rPr>
        <w:t>.</w:t>
      </w:r>
    </w:p>
    <w:p w:rsidR="00AC1F8C" w:rsidRPr="00683E7C" w:rsidRDefault="00AC1F8C" w:rsidP="00747F88">
      <w:pPr>
        <w:pStyle w:val="Header"/>
        <w:widowControl/>
        <w:numPr>
          <w:ilvl w:val="0"/>
          <w:numId w:val="2"/>
        </w:numPr>
        <w:tabs>
          <w:tab w:val="clear" w:pos="360"/>
          <w:tab w:val="clear" w:pos="4153"/>
          <w:tab w:val="clear" w:pos="8306"/>
        </w:tabs>
        <w:spacing w:line="360" w:lineRule="auto"/>
        <w:ind w:left="1134" w:hanging="1134"/>
        <w:rPr>
          <w:rFonts w:ascii="Arial" w:hAnsi="Arial" w:cs="Arial"/>
        </w:rPr>
      </w:pPr>
      <w:r w:rsidRPr="00683E7C">
        <w:rPr>
          <w:rFonts w:ascii="Arial" w:hAnsi="Arial" w:cs="Arial"/>
        </w:rPr>
        <w:t>Data dictionary</w:t>
      </w:r>
    </w:p>
    <w:p w:rsidR="002175D5" w:rsidRPr="00516377" w:rsidRDefault="002175D5" w:rsidP="00100793">
      <w:pPr>
        <w:pStyle w:val="Header"/>
        <w:tabs>
          <w:tab w:val="clear" w:pos="4153"/>
          <w:tab w:val="clear" w:pos="8306"/>
        </w:tabs>
        <w:spacing w:line="360" w:lineRule="auto"/>
        <w:rPr>
          <w:rFonts w:ascii="Arial" w:hAnsi="Arial" w:cs="Arial"/>
        </w:rPr>
      </w:pPr>
    </w:p>
    <w:p w:rsidR="00AC1F8C" w:rsidRPr="00516377" w:rsidRDefault="00AC1F8C">
      <w:pPr>
        <w:rPr>
          <w:rFonts w:ascii="Arial" w:hAnsi="Arial" w:cs="Arial"/>
        </w:rPr>
      </w:pPr>
    </w:p>
    <w:sectPr w:rsidR="00AC1F8C" w:rsidRPr="00516377" w:rsidSect="009E46FB">
      <w:headerReference w:type="default" r:id="rId9"/>
      <w:footerReference w:type="default" r:id="rId10"/>
      <w:footerReference w:type="first" r:id="rId11"/>
      <w:pgSz w:w="11907" w:h="16840" w:code="9"/>
      <w:pgMar w:top="284" w:right="851" w:bottom="284" w:left="851" w:header="624" w:footer="62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C76" w:rsidRDefault="00143C76">
      <w:r>
        <w:separator/>
      </w:r>
    </w:p>
  </w:endnote>
  <w:endnote w:type="continuationSeparator" w:id="0">
    <w:p w:rsidR="00143C76" w:rsidRDefault="00143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DAB" w:rsidRPr="00F700F9" w:rsidRDefault="006C4DAB" w:rsidP="00F700F9">
    <w:pPr>
      <w:pStyle w:val="Footer"/>
      <w:shd w:val="clear" w:color="auto" w:fill="D9D9D9"/>
      <w:jc w:val="center"/>
      <w:rPr>
        <w:rFonts w:ascii="Century Schoolbook" w:hAnsi="Century Schoolbook"/>
        <w:b/>
        <w:sz w:val="20"/>
      </w:rPr>
    </w:pPr>
    <w:r w:rsidRPr="00F700F9">
      <w:rPr>
        <w:rFonts w:ascii="Century Schoolbook" w:hAnsi="Century Schoolbook"/>
        <w:b/>
        <w:sz w:val="20"/>
      </w:rPr>
      <w:t xml:space="preserve">Page </w:t>
    </w:r>
    <w:r w:rsidRPr="00F700F9">
      <w:rPr>
        <w:rFonts w:ascii="Century Schoolbook" w:hAnsi="Century Schoolbook"/>
        <w:b/>
        <w:sz w:val="20"/>
      </w:rPr>
      <w:fldChar w:fldCharType="begin"/>
    </w:r>
    <w:r w:rsidRPr="00F700F9">
      <w:rPr>
        <w:rFonts w:ascii="Century Schoolbook" w:hAnsi="Century Schoolbook"/>
        <w:b/>
        <w:sz w:val="20"/>
      </w:rPr>
      <w:instrText xml:space="preserve"> PAGE </w:instrText>
    </w:r>
    <w:r w:rsidRPr="00F700F9">
      <w:rPr>
        <w:rFonts w:ascii="Century Schoolbook" w:hAnsi="Century Schoolbook"/>
        <w:b/>
        <w:sz w:val="20"/>
      </w:rPr>
      <w:fldChar w:fldCharType="separate"/>
    </w:r>
    <w:r w:rsidR="003B0A8D">
      <w:rPr>
        <w:rFonts w:ascii="Century Schoolbook" w:hAnsi="Century Schoolbook"/>
        <w:b/>
        <w:noProof/>
        <w:sz w:val="20"/>
      </w:rPr>
      <w:t>7</w:t>
    </w:r>
    <w:r w:rsidRPr="00F700F9">
      <w:rPr>
        <w:rFonts w:ascii="Century Schoolbook" w:hAnsi="Century Schoolbook"/>
        <w:b/>
        <w:sz w:val="20"/>
      </w:rPr>
      <w:fldChar w:fldCharType="end"/>
    </w:r>
    <w:r w:rsidRPr="00F700F9">
      <w:rPr>
        <w:rFonts w:ascii="Century Schoolbook" w:hAnsi="Century Schoolbook"/>
        <w:b/>
        <w:sz w:val="20"/>
      </w:rPr>
      <w:t xml:space="preserve"> of </w:t>
    </w:r>
    <w:r w:rsidRPr="00F700F9">
      <w:rPr>
        <w:rFonts w:ascii="Century Schoolbook" w:hAnsi="Century Schoolbook"/>
        <w:b/>
        <w:sz w:val="20"/>
      </w:rPr>
      <w:fldChar w:fldCharType="begin"/>
    </w:r>
    <w:r w:rsidRPr="00F700F9">
      <w:rPr>
        <w:rFonts w:ascii="Century Schoolbook" w:hAnsi="Century Schoolbook"/>
        <w:b/>
        <w:sz w:val="20"/>
      </w:rPr>
      <w:instrText xml:space="preserve"> NUMPAGES </w:instrText>
    </w:r>
    <w:r w:rsidRPr="00F700F9">
      <w:rPr>
        <w:rFonts w:ascii="Century Schoolbook" w:hAnsi="Century Schoolbook"/>
        <w:b/>
        <w:sz w:val="20"/>
      </w:rPr>
      <w:fldChar w:fldCharType="separate"/>
    </w:r>
    <w:r w:rsidR="003B0A8D">
      <w:rPr>
        <w:rFonts w:ascii="Century Schoolbook" w:hAnsi="Century Schoolbook"/>
        <w:b/>
        <w:noProof/>
        <w:sz w:val="20"/>
      </w:rPr>
      <w:t>8</w:t>
    </w:r>
    <w:r w:rsidRPr="00F700F9">
      <w:rPr>
        <w:rFonts w:ascii="Century Schoolbook" w:hAnsi="Century Schoolbook"/>
        <w:b/>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DAB" w:rsidRPr="009E46FB" w:rsidRDefault="006C4DAB" w:rsidP="009E46FB">
    <w:pPr>
      <w:pStyle w:val="Footer"/>
      <w:shd w:val="clear" w:color="auto" w:fill="D9D9D9"/>
      <w:jc w:val="center"/>
      <w:rPr>
        <w:rFonts w:ascii="Century Schoolbook" w:hAnsi="Century Schoolbook"/>
        <w:b/>
        <w:sz w:val="20"/>
      </w:rPr>
    </w:pPr>
    <w:r w:rsidRPr="009E46FB">
      <w:rPr>
        <w:rFonts w:ascii="Century Schoolbook" w:hAnsi="Century Schoolbook"/>
        <w:b/>
        <w:sz w:val="20"/>
      </w:rPr>
      <w:t xml:space="preserve">Page </w:t>
    </w:r>
    <w:r w:rsidRPr="009E46FB">
      <w:rPr>
        <w:rFonts w:ascii="Century Schoolbook" w:hAnsi="Century Schoolbook"/>
        <w:b/>
        <w:sz w:val="20"/>
      </w:rPr>
      <w:fldChar w:fldCharType="begin"/>
    </w:r>
    <w:r w:rsidRPr="009E46FB">
      <w:rPr>
        <w:rFonts w:ascii="Century Schoolbook" w:hAnsi="Century Schoolbook"/>
        <w:b/>
        <w:sz w:val="20"/>
      </w:rPr>
      <w:instrText xml:space="preserve"> PAGE </w:instrText>
    </w:r>
    <w:r w:rsidRPr="009E46FB">
      <w:rPr>
        <w:rFonts w:ascii="Century Schoolbook" w:hAnsi="Century Schoolbook"/>
        <w:b/>
        <w:sz w:val="20"/>
      </w:rPr>
      <w:fldChar w:fldCharType="separate"/>
    </w:r>
    <w:r w:rsidR="003B0A8D">
      <w:rPr>
        <w:rFonts w:ascii="Century Schoolbook" w:hAnsi="Century Schoolbook"/>
        <w:b/>
        <w:noProof/>
        <w:sz w:val="20"/>
      </w:rPr>
      <w:t>1</w:t>
    </w:r>
    <w:r w:rsidRPr="009E46FB">
      <w:rPr>
        <w:rFonts w:ascii="Century Schoolbook" w:hAnsi="Century Schoolbook"/>
        <w:b/>
        <w:sz w:val="20"/>
      </w:rPr>
      <w:fldChar w:fldCharType="end"/>
    </w:r>
    <w:r w:rsidRPr="009E46FB">
      <w:rPr>
        <w:rFonts w:ascii="Century Schoolbook" w:hAnsi="Century Schoolbook"/>
        <w:b/>
        <w:sz w:val="20"/>
      </w:rPr>
      <w:t xml:space="preserve"> of </w:t>
    </w:r>
    <w:r w:rsidRPr="009E46FB">
      <w:rPr>
        <w:rFonts w:ascii="Century Schoolbook" w:hAnsi="Century Schoolbook"/>
        <w:b/>
        <w:sz w:val="20"/>
      </w:rPr>
      <w:fldChar w:fldCharType="begin"/>
    </w:r>
    <w:r w:rsidRPr="009E46FB">
      <w:rPr>
        <w:rFonts w:ascii="Century Schoolbook" w:hAnsi="Century Schoolbook"/>
        <w:b/>
        <w:sz w:val="20"/>
      </w:rPr>
      <w:instrText xml:space="preserve"> NUMPAGES </w:instrText>
    </w:r>
    <w:r w:rsidRPr="009E46FB">
      <w:rPr>
        <w:rFonts w:ascii="Century Schoolbook" w:hAnsi="Century Schoolbook"/>
        <w:b/>
        <w:sz w:val="20"/>
      </w:rPr>
      <w:fldChar w:fldCharType="separate"/>
    </w:r>
    <w:r w:rsidR="003B0A8D">
      <w:rPr>
        <w:rFonts w:ascii="Century Schoolbook" w:hAnsi="Century Schoolbook"/>
        <w:b/>
        <w:noProof/>
        <w:sz w:val="20"/>
      </w:rPr>
      <w:t>8</w:t>
    </w:r>
    <w:r w:rsidRPr="009E46FB">
      <w:rPr>
        <w:rFonts w:ascii="Century Schoolbook" w:hAnsi="Century Schoolbook"/>
        <w:b/>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C76" w:rsidRDefault="00143C76">
      <w:r>
        <w:separator/>
      </w:r>
    </w:p>
  </w:footnote>
  <w:footnote w:type="continuationSeparator" w:id="0">
    <w:p w:rsidR="00143C76" w:rsidRDefault="00143C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DAB" w:rsidRPr="00F700F9" w:rsidRDefault="006C4DAB" w:rsidP="00F700F9">
    <w:pPr>
      <w:pStyle w:val="Header"/>
      <w:shd w:val="clear" w:color="auto" w:fill="D9D9D9"/>
      <w:jc w:val="center"/>
      <w:rPr>
        <w:rFonts w:ascii="Century Schoolbook" w:hAnsi="Century Schoolbook"/>
        <w:b/>
        <w:bCs/>
        <w:sz w:val="20"/>
      </w:rPr>
    </w:pPr>
    <w:r>
      <w:rPr>
        <w:rFonts w:ascii="Century Schoolbook" w:hAnsi="Century Schoolbook"/>
        <w:b/>
        <w:bCs/>
        <w:sz w:val="20"/>
      </w:rPr>
      <w:t>COMP 6108 – Database Design and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48FA"/>
    <w:multiLevelType w:val="hybridMultilevel"/>
    <w:tmpl w:val="64C4414E"/>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4207E6C"/>
    <w:multiLevelType w:val="multilevel"/>
    <w:tmpl w:val="8A2C5BCC"/>
    <w:lvl w:ilvl="0">
      <w:start w:val="1"/>
      <w:numFmt w:val="decimal"/>
      <w:lvlText w:val="%1"/>
      <w:lvlJc w:val="left"/>
      <w:pPr>
        <w:tabs>
          <w:tab w:val="num" w:pos="570"/>
        </w:tabs>
        <w:ind w:left="570" w:hanging="570"/>
      </w:pPr>
      <w:rPr>
        <w:rFonts w:hint="default"/>
      </w:rPr>
    </w:lvl>
    <w:lvl w:ilvl="1">
      <w:start w:val="4"/>
      <w:numFmt w:val="decimal"/>
      <w:lvlText w:val="%1.%2"/>
      <w:lvlJc w:val="left"/>
      <w:pPr>
        <w:tabs>
          <w:tab w:val="num" w:pos="1421"/>
        </w:tabs>
        <w:ind w:left="1421" w:hanging="57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608"/>
        </w:tabs>
        <w:ind w:left="8608" w:hanging="1800"/>
      </w:pPr>
      <w:rPr>
        <w:rFonts w:hint="default"/>
      </w:rPr>
    </w:lvl>
  </w:abstractNum>
  <w:abstractNum w:abstractNumId="2">
    <w:nsid w:val="04D62666"/>
    <w:multiLevelType w:val="multilevel"/>
    <w:tmpl w:val="7BCA5CAA"/>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1421"/>
        </w:tabs>
        <w:ind w:left="1421" w:hanging="57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608"/>
        </w:tabs>
        <w:ind w:left="8608" w:hanging="1800"/>
      </w:pPr>
      <w:rPr>
        <w:rFonts w:hint="default"/>
      </w:rPr>
    </w:lvl>
  </w:abstractNum>
  <w:abstractNum w:abstractNumId="3">
    <w:nsid w:val="0698168A"/>
    <w:multiLevelType w:val="multilevel"/>
    <w:tmpl w:val="DA6E2F94"/>
    <w:lvl w:ilvl="0">
      <w:start w:val="4"/>
      <w:numFmt w:val="decimal"/>
      <w:lvlText w:val="%1"/>
      <w:lvlJc w:val="left"/>
      <w:pPr>
        <w:tabs>
          <w:tab w:val="num" w:pos="570"/>
        </w:tabs>
        <w:ind w:left="570" w:hanging="570"/>
      </w:pPr>
      <w:rPr>
        <w:rFonts w:hint="default"/>
      </w:rPr>
    </w:lvl>
    <w:lvl w:ilvl="1">
      <w:start w:val="1"/>
      <w:numFmt w:val="decimal"/>
      <w:lvlText w:val="5.%2"/>
      <w:lvlJc w:val="left"/>
      <w:pPr>
        <w:tabs>
          <w:tab w:val="num" w:pos="1421"/>
        </w:tabs>
        <w:ind w:left="1421" w:hanging="570"/>
      </w:pPr>
      <w:rPr>
        <w:rFonts w:hint="default"/>
      </w:rPr>
    </w:lvl>
    <w:lvl w:ilvl="2">
      <w:start w:val="1"/>
      <w:numFmt w:val="decimal"/>
      <w:lvlText w:val="5.%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608"/>
        </w:tabs>
        <w:ind w:left="8608" w:hanging="1800"/>
      </w:pPr>
      <w:rPr>
        <w:rFonts w:hint="default"/>
      </w:rPr>
    </w:lvl>
  </w:abstractNum>
  <w:abstractNum w:abstractNumId="4">
    <w:nsid w:val="094E21D3"/>
    <w:multiLevelType w:val="hybridMultilevel"/>
    <w:tmpl w:val="B38C89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1AAE3F7F"/>
    <w:multiLevelType w:val="hybridMultilevel"/>
    <w:tmpl w:val="400C907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1C342632"/>
    <w:multiLevelType w:val="hybridMultilevel"/>
    <w:tmpl w:val="10C835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1C8C5B11"/>
    <w:multiLevelType w:val="hybridMultilevel"/>
    <w:tmpl w:val="5666D90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1CF05518"/>
    <w:multiLevelType w:val="multilevel"/>
    <w:tmpl w:val="8A2C5BCC"/>
    <w:lvl w:ilvl="0">
      <w:start w:val="1"/>
      <w:numFmt w:val="decimal"/>
      <w:lvlText w:val="%1"/>
      <w:lvlJc w:val="left"/>
      <w:pPr>
        <w:tabs>
          <w:tab w:val="num" w:pos="570"/>
        </w:tabs>
        <w:ind w:left="570" w:hanging="570"/>
      </w:pPr>
      <w:rPr>
        <w:rFonts w:hint="default"/>
      </w:rPr>
    </w:lvl>
    <w:lvl w:ilvl="1">
      <w:start w:val="4"/>
      <w:numFmt w:val="decimal"/>
      <w:lvlText w:val="%1.%2"/>
      <w:lvlJc w:val="left"/>
      <w:pPr>
        <w:tabs>
          <w:tab w:val="num" w:pos="1421"/>
        </w:tabs>
        <w:ind w:left="1421" w:hanging="57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608"/>
        </w:tabs>
        <w:ind w:left="8608" w:hanging="1800"/>
      </w:pPr>
      <w:rPr>
        <w:rFonts w:hint="default"/>
      </w:rPr>
    </w:lvl>
  </w:abstractNum>
  <w:abstractNum w:abstractNumId="9">
    <w:nsid w:val="1F6642D9"/>
    <w:multiLevelType w:val="hybridMultilevel"/>
    <w:tmpl w:val="326CB6A8"/>
    <w:lvl w:ilvl="0" w:tplc="DE18F82A">
      <w:start w:val="1"/>
      <w:numFmt w:val="bullet"/>
      <w:lvlText w:val=""/>
      <w:lvlJc w:val="left"/>
      <w:pPr>
        <w:tabs>
          <w:tab w:val="num" w:pos="720"/>
        </w:tabs>
        <w:ind w:left="720" w:hanging="360"/>
      </w:pPr>
      <w:rPr>
        <w:rFonts w:ascii="Wingdings" w:hAnsi="Wingdings" w:hint="default"/>
      </w:rPr>
    </w:lvl>
    <w:lvl w:ilvl="1" w:tplc="FC4EFEB8">
      <w:start w:val="1"/>
      <w:numFmt w:val="bullet"/>
      <w:lvlText w:val=""/>
      <w:lvlJc w:val="left"/>
      <w:pPr>
        <w:tabs>
          <w:tab w:val="num" w:pos="1440"/>
        </w:tabs>
        <w:ind w:left="1440" w:hanging="360"/>
      </w:pPr>
      <w:rPr>
        <w:rFonts w:ascii="Wingdings" w:hAnsi="Wingdings" w:hint="default"/>
      </w:rPr>
    </w:lvl>
    <w:lvl w:ilvl="2" w:tplc="93688BFA" w:tentative="1">
      <w:start w:val="1"/>
      <w:numFmt w:val="bullet"/>
      <w:lvlText w:val=""/>
      <w:lvlJc w:val="left"/>
      <w:pPr>
        <w:tabs>
          <w:tab w:val="num" w:pos="2160"/>
        </w:tabs>
        <w:ind w:left="2160" w:hanging="360"/>
      </w:pPr>
      <w:rPr>
        <w:rFonts w:ascii="Wingdings" w:hAnsi="Wingdings" w:hint="default"/>
      </w:rPr>
    </w:lvl>
    <w:lvl w:ilvl="3" w:tplc="941EED78" w:tentative="1">
      <w:start w:val="1"/>
      <w:numFmt w:val="bullet"/>
      <w:lvlText w:val=""/>
      <w:lvlJc w:val="left"/>
      <w:pPr>
        <w:tabs>
          <w:tab w:val="num" w:pos="2880"/>
        </w:tabs>
        <w:ind w:left="2880" w:hanging="360"/>
      </w:pPr>
      <w:rPr>
        <w:rFonts w:ascii="Wingdings" w:hAnsi="Wingdings" w:hint="default"/>
      </w:rPr>
    </w:lvl>
    <w:lvl w:ilvl="4" w:tplc="BF2A391A" w:tentative="1">
      <w:start w:val="1"/>
      <w:numFmt w:val="bullet"/>
      <w:lvlText w:val=""/>
      <w:lvlJc w:val="left"/>
      <w:pPr>
        <w:tabs>
          <w:tab w:val="num" w:pos="3600"/>
        </w:tabs>
        <w:ind w:left="3600" w:hanging="360"/>
      </w:pPr>
      <w:rPr>
        <w:rFonts w:ascii="Wingdings" w:hAnsi="Wingdings" w:hint="default"/>
      </w:rPr>
    </w:lvl>
    <w:lvl w:ilvl="5" w:tplc="F28EB29A" w:tentative="1">
      <w:start w:val="1"/>
      <w:numFmt w:val="bullet"/>
      <w:lvlText w:val=""/>
      <w:lvlJc w:val="left"/>
      <w:pPr>
        <w:tabs>
          <w:tab w:val="num" w:pos="4320"/>
        </w:tabs>
        <w:ind w:left="4320" w:hanging="360"/>
      </w:pPr>
      <w:rPr>
        <w:rFonts w:ascii="Wingdings" w:hAnsi="Wingdings" w:hint="default"/>
      </w:rPr>
    </w:lvl>
    <w:lvl w:ilvl="6" w:tplc="5764F854" w:tentative="1">
      <w:start w:val="1"/>
      <w:numFmt w:val="bullet"/>
      <w:lvlText w:val=""/>
      <w:lvlJc w:val="left"/>
      <w:pPr>
        <w:tabs>
          <w:tab w:val="num" w:pos="5040"/>
        </w:tabs>
        <w:ind w:left="5040" w:hanging="360"/>
      </w:pPr>
      <w:rPr>
        <w:rFonts w:ascii="Wingdings" w:hAnsi="Wingdings" w:hint="default"/>
      </w:rPr>
    </w:lvl>
    <w:lvl w:ilvl="7" w:tplc="3C2CECC6" w:tentative="1">
      <w:start w:val="1"/>
      <w:numFmt w:val="bullet"/>
      <w:lvlText w:val=""/>
      <w:lvlJc w:val="left"/>
      <w:pPr>
        <w:tabs>
          <w:tab w:val="num" w:pos="5760"/>
        </w:tabs>
        <w:ind w:left="5760" w:hanging="360"/>
      </w:pPr>
      <w:rPr>
        <w:rFonts w:ascii="Wingdings" w:hAnsi="Wingdings" w:hint="default"/>
      </w:rPr>
    </w:lvl>
    <w:lvl w:ilvl="8" w:tplc="12E8AE84" w:tentative="1">
      <w:start w:val="1"/>
      <w:numFmt w:val="bullet"/>
      <w:lvlText w:val=""/>
      <w:lvlJc w:val="left"/>
      <w:pPr>
        <w:tabs>
          <w:tab w:val="num" w:pos="6480"/>
        </w:tabs>
        <w:ind w:left="6480" w:hanging="360"/>
      </w:pPr>
      <w:rPr>
        <w:rFonts w:ascii="Wingdings" w:hAnsi="Wingdings" w:hint="default"/>
      </w:rPr>
    </w:lvl>
  </w:abstractNum>
  <w:abstractNum w:abstractNumId="10">
    <w:nsid w:val="218058F5"/>
    <w:multiLevelType w:val="hybridMultilevel"/>
    <w:tmpl w:val="CD2825A8"/>
    <w:lvl w:ilvl="0" w:tplc="04090009">
      <w:start w:val="1"/>
      <w:numFmt w:val="bullet"/>
      <w:lvlText w:val=""/>
      <w:lvlJc w:val="left"/>
      <w:pPr>
        <w:tabs>
          <w:tab w:val="num" w:pos="720"/>
        </w:tabs>
        <w:ind w:left="720" w:hanging="360"/>
      </w:pPr>
      <w:rPr>
        <w:rFonts w:ascii="Wingdings" w:hAnsi="Wingdings"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11">
    <w:nsid w:val="2A181CF0"/>
    <w:multiLevelType w:val="hybridMultilevel"/>
    <w:tmpl w:val="122EE31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AF76EFB"/>
    <w:multiLevelType w:val="hybridMultilevel"/>
    <w:tmpl w:val="7B48F8D0"/>
    <w:lvl w:ilvl="0" w:tplc="D9CC298C">
      <w:start w:val="1"/>
      <w:numFmt w:val="bullet"/>
      <w:lvlText w:val=""/>
      <w:lvlJc w:val="left"/>
      <w:pPr>
        <w:tabs>
          <w:tab w:val="num" w:pos="1418"/>
        </w:tabs>
        <w:ind w:left="1418" w:hanging="567"/>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D8D376D"/>
    <w:multiLevelType w:val="hybridMultilevel"/>
    <w:tmpl w:val="2138B0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6DC5797"/>
    <w:multiLevelType w:val="hybridMultilevel"/>
    <w:tmpl w:val="5666D90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387B7E5A"/>
    <w:multiLevelType w:val="multilevel"/>
    <w:tmpl w:val="96C6B890"/>
    <w:lvl w:ilvl="0">
      <w:start w:val="4"/>
      <w:numFmt w:val="none"/>
      <w:lvlText w:val="6"/>
      <w:lvlJc w:val="left"/>
      <w:pPr>
        <w:tabs>
          <w:tab w:val="num" w:pos="570"/>
        </w:tabs>
        <w:ind w:left="570" w:hanging="570"/>
      </w:pPr>
      <w:rPr>
        <w:rFonts w:hint="default"/>
      </w:rPr>
    </w:lvl>
    <w:lvl w:ilvl="1">
      <w:start w:val="1"/>
      <w:numFmt w:val="decimal"/>
      <w:lvlText w:val="6.%2"/>
      <w:lvlJc w:val="left"/>
      <w:pPr>
        <w:tabs>
          <w:tab w:val="num" w:pos="1421"/>
        </w:tabs>
        <w:ind w:left="1421" w:hanging="57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608"/>
        </w:tabs>
        <w:ind w:left="8608" w:hanging="1800"/>
      </w:pPr>
      <w:rPr>
        <w:rFonts w:hint="default"/>
      </w:rPr>
    </w:lvl>
  </w:abstractNum>
  <w:abstractNum w:abstractNumId="16">
    <w:nsid w:val="407768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nsid w:val="40914DEB"/>
    <w:multiLevelType w:val="multilevel"/>
    <w:tmpl w:val="31ACFD4C"/>
    <w:lvl w:ilvl="0">
      <w:start w:val="4"/>
      <w:numFmt w:val="none"/>
      <w:lvlText w:val="5"/>
      <w:lvlJc w:val="left"/>
      <w:pPr>
        <w:tabs>
          <w:tab w:val="num" w:pos="570"/>
        </w:tabs>
        <w:ind w:left="570" w:hanging="570"/>
      </w:pPr>
      <w:rPr>
        <w:rFonts w:hint="default"/>
      </w:rPr>
    </w:lvl>
    <w:lvl w:ilvl="1">
      <w:start w:val="1"/>
      <w:numFmt w:val="decimal"/>
      <w:lvlText w:val="5.%2"/>
      <w:lvlJc w:val="left"/>
      <w:pPr>
        <w:tabs>
          <w:tab w:val="num" w:pos="1421"/>
        </w:tabs>
        <w:ind w:left="1421" w:hanging="57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608"/>
        </w:tabs>
        <w:ind w:left="8608" w:hanging="1800"/>
      </w:pPr>
      <w:rPr>
        <w:rFonts w:hint="default"/>
      </w:rPr>
    </w:lvl>
  </w:abstractNum>
  <w:abstractNum w:abstractNumId="18">
    <w:nsid w:val="49020A0A"/>
    <w:multiLevelType w:val="multilevel"/>
    <w:tmpl w:val="59BCD610"/>
    <w:lvl w:ilvl="0">
      <w:start w:val="3"/>
      <w:numFmt w:val="decimal"/>
      <w:lvlText w:val="%1."/>
      <w:lvlJc w:val="left"/>
      <w:pPr>
        <w:tabs>
          <w:tab w:val="num" w:pos="705"/>
        </w:tabs>
        <w:ind w:left="705" w:hanging="705"/>
      </w:pPr>
      <w:rPr>
        <w:rFonts w:hint="default"/>
      </w:rPr>
    </w:lvl>
    <w:lvl w:ilvl="1">
      <w:start w:val="1"/>
      <w:numFmt w:val="decimal"/>
      <w:lvlText w:val="4.%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9">
    <w:nsid w:val="491D248A"/>
    <w:multiLevelType w:val="multilevel"/>
    <w:tmpl w:val="AE78C512"/>
    <w:lvl w:ilvl="0">
      <w:start w:val="4"/>
      <w:numFmt w:val="none"/>
      <w:lvlText w:val="6"/>
      <w:lvlJc w:val="left"/>
      <w:pPr>
        <w:tabs>
          <w:tab w:val="num" w:pos="570"/>
        </w:tabs>
        <w:ind w:left="570" w:hanging="570"/>
      </w:pPr>
      <w:rPr>
        <w:rFonts w:hint="default"/>
      </w:rPr>
    </w:lvl>
    <w:lvl w:ilvl="1">
      <w:start w:val="1"/>
      <w:numFmt w:val="decimal"/>
      <w:lvlText w:val="5.%2"/>
      <w:lvlJc w:val="left"/>
      <w:pPr>
        <w:tabs>
          <w:tab w:val="num" w:pos="1421"/>
        </w:tabs>
        <w:ind w:left="1421" w:hanging="57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608"/>
        </w:tabs>
        <w:ind w:left="8608" w:hanging="1800"/>
      </w:pPr>
      <w:rPr>
        <w:rFonts w:hint="default"/>
      </w:rPr>
    </w:lvl>
  </w:abstractNum>
  <w:abstractNum w:abstractNumId="20">
    <w:nsid w:val="52147FBC"/>
    <w:multiLevelType w:val="hybridMultilevel"/>
    <w:tmpl w:val="07FA4ACC"/>
    <w:lvl w:ilvl="0" w:tplc="BD74AF92">
      <w:start w:val="2"/>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1">
    <w:nsid w:val="52316F0D"/>
    <w:multiLevelType w:val="multilevel"/>
    <w:tmpl w:val="1AEAD2EE"/>
    <w:lvl w:ilvl="0">
      <w:start w:val="4"/>
      <w:numFmt w:val="decimal"/>
      <w:lvlText w:val="%1"/>
      <w:lvlJc w:val="left"/>
      <w:pPr>
        <w:tabs>
          <w:tab w:val="num" w:pos="570"/>
        </w:tabs>
        <w:ind w:left="570" w:hanging="570"/>
      </w:pPr>
      <w:rPr>
        <w:rFonts w:hint="default"/>
      </w:rPr>
    </w:lvl>
    <w:lvl w:ilvl="1">
      <w:start w:val="1"/>
      <w:numFmt w:val="decimal"/>
      <w:lvlText w:val="%1.%2"/>
      <w:lvlJc w:val="left"/>
      <w:pPr>
        <w:tabs>
          <w:tab w:val="num" w:pos="1421"/>
        </w:tabs>
        <w:ind w:left="1421" w:hanging="57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608"/>
        </w:tabs>
        <w:ind w:left="8608" w:hanging="1800"/>
      </w:pPr>
      <w:rPr>
        <w:rFonts w:hint="default"/>
      </w:rPr>
    </w:lvl>
  </w:abstractNum>
  <w:abstractNum w:abstractNumId="22">
    <w:nsid w:val="554052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5CEC1ED5"/>
    <w:multiLevelType w:val="hybridMultilevel"/>
    <w:tmpl w:val="DB32BC32"/>
    <w:lvl w:ilvl="0" w:tplc="65E47908">
      <w:start w:val="1"/>
      <w:numFmt w:val="bullet"/>
      <w:lvlText w:val=""/>
      <w:lvlJc w:val="left"/>
      <w:pPr>
        <w:tabs>
          <w:tab w:val="num" w:pos="1418"/>
        </w:tabs>
        <w:ind w:left="1418" w:hanging="567"/>
      </w:pPr>
      <w:rPr>
        <w:rFonts w:ascii="Wingdings" w:hAnsi="Wingdings" w:hint="default"/>
      </w:rPr>
    </w:lvl>
    <w:lvl w:ilvl="1" w:tplc="9474C030">
      <w:start w:val="1"/>
      <w:numFmt w:val="decimal"/>
      <w:lvlText w:val="%2."/>
      <w:lvlJc w:val="left"/>
      <w:pPr>
        <w:tabs>
          <w:tab w:val="num" w:pos="1440"/>
        </w:tabs>
        <w:ind w:left="1440" w:hanging="360"/>
      </w:pPr>
    </w:lvl>
    <w:lvl w:ilvl="2" w:tplc="6CD238BC">
      <w:start w:val="1"/>
      <w:numFmt w:val="decimal"/>
      <w:lvlText w:val="%3."/>
      <w:lvlJc w:val="left"/>
      <w:pPr>
        <w:tabs>
          <w:tab w:val="num" w:pos="2160"/>
        </w:tabs>
        <w:ind w:left="2160" w:hanging="360"/>
      </w:pPr>
    </w:lvl>
    <w:lvl w:ilvl="3" w:tplc="DEC232C4">
      <w:start w:val="1"/>
      <w:numFmt w:val="decimal"/>
      <w:lvlText w:val="%4."/>
      <w:lvlJc w:val="left"/>
      <w:pPr>
        <w:tabs>
          <w:tab w:val="num" w:pos="2880"/>
        </w:tabs>
        <w:ind w:left="2880" w:hanging="360"/>
      </w:pPr>
    </w:lvl>
    <w:lvl w:ilvl="4" w:tplc="FC6A3492">
      <w:start w:val="1"/>
      <w:numFmt w:val="decimal"/>
      <w:lvlText w:val="%5."/>
      <w:lvlJc w:val="left"/>
      <w:pPr>
        <w:tabs>
          <w:tab w:val="num" w:pos="3600"/>
        </w:tabs>
        <w:ind w:left="3600" w:hanging="360"/>
      </w:pPr>
    </w:lvl>
    <w:lvl w:ilvl="5" w:tplc="2C2A8E3A">
      <w:start w:val="1"/>
      <w:numFmt w:val="decimal"/>
      <w:lvlText w:val="%6."/>
      <w:lvlJc w:val="left"/>
      <w:pPr>
        <w:tabs>
          <w:tab w:val="num" w:pos="4320"/>
        </w:tabs>
        <w:ind w:left="4320" w:hanging="360"/>
      </w:pPr>
    </w:lvl>
    <w:lvl w:ilvl="6" w:tplc="D2884C6C">
      <w:start w:val="1"/>
      <w:numFmt w:val="decimal"/>
      <w:lvlText w:val="%7."/>
      <w:lvlJc w:val="left"/>
      <w:pPr>
        <w:tabs>
          <w:tab w:val="num" w:pos="5040"/>
        </w:tabs>
        <w:ind w:left="5040" w:hanging="360"/>
      </w:pPr>
    </w:lvl>
    <w:lvl w:ilvl="7" w:tplc="5FEA1F98">
      <w:start w:val="1"/>
      <w:numFmt w:val="decimal"/>
      <w:lvlText w:val="%8."/>
      <w:lvlJc w:val="left"/>
      <w:pPr>
        <w:tabs>
          <w:tab w:val="num" w:pos="5760"/>
        </w:tabs>
        <w:ind w:left="5760" w:hanging="360"/>
      </w:pPr>
    </w:lvl>
    <w:lvl w:ilvl="8" w:tplc="7CF66EB4">
      <w:start w:val="1"/>
      <w:numFmt w:val="decimal"/>
      <w:lvlText w:val="%9."/>
      <w:lvlJc w:val="left"/>
      <w:pPr>
        <w:tabs>
          <w:tab w:val="num" w:pos="6480"/>
        </w:tabs>
        <w:ind w:left="6480" w:hanging="360"/>
      </w:pPr>
    </w:lvl>
  </w:abstractNum>
  <w:abstractNum w:abstractNumId="24">
    <w:nsid w:val="65AE7FAB"/>
    <w:multiLevelType w:val="hybridMultilevel"/>
    <w:tmpl w:val="8B48D9F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nsid w:val="674F1393"/>
    <w:multiLevelType w:val="hybridMultilevel"/>
    <w:tmpl w:val="4D7C0D1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6">
    <w:nsid w:val="6EF50399"/>
    <w:multiLevelType w:val="hybridMultilevel"/>
    <w:tmpl w:val="559A6C7E"/>
    <w:lvl w:ilvl="0" w:tplc="F4502D7C">
      <w:start w:val="4"/>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7">
    <w:nsid w:val="72CB2D75"/>
    <w:multiLevelType w:val="singleLevel"/>
    <w:tmpl w:val="78086116"/>
    <w:lvl w:ilvl="0">
      <w:start w:val="1"/>
      <w:numFmt w:val="bullet"/>
      <w:lvlText w:val=""/>
      <w:lvlJc w:val="left"/>
      <w:pPr>
        <w:tabs>
          <w:tab w:val="num" w:pos="360"/>
        </w:tabs>
        <w:ind w:left="360" w:hanging="360"/>
      </w:pPr>
      <w:rPr>
        <w:rFonts w:ascii="Wingdings" w:hAnsi="Wingdings" w:hint="default"/>
        <w:sz w:val="40"/>
      </w:rPr>
    </w:lvl>
  </w:abstractNum>
  <w:abstractNum w:abstractNumId="28">
    <w:nsid w:val="7A834428"/>
    <w:multiLevelType w:val="hybridMultilevel"/>
    <w:tmpl w:val="400C907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nsid w:val="7A9C0324"/>
    <w:multiLevelType w:val="hybridMultilevel"/>
    <w:tmpl w:val="C5447808"/>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2"/>
  </w:num>
  <w:num w:numId="2">
    <w:abstractNumId w:val="27"/>
  </w:num>
  <w:num w:numId="3">
    <w:abstractNumId w:val="21"/>
  </w:num>
  <w:num w:numId="4">
    <w:abstractNumId w:val="2"/>
  </w:num>
  <w:num w:numId="5">
    <w:abstractNumId w:val="1"/>
  </w:num>
  <w:num w:numId="6">
    <w:abstractNumId w:val="8"/>
  </w:num>
  <w:num w:numId="7">
    <w:abstractNumId w:val="18"/>
  </w:num>
  <w:num w:numId="8">
    <w:abstractNumId w:val="3"/>
  </w:num>
  <w:num w:numId="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0"/>
  </w:num>
  <w:num w:numId="13">
    <w:abstractNumId w:val="16"/>
  </w:num>
  <w:num w:numId="14">
    <w:abstractNumId w:val="13"/>
  </w:num>
  <w:num w:numId="15">
    <w:abstractNumId w:val="15"/>
  </w:num>
  <w:num w:numId="16">
    <w:abstractNumId w:val="17"/>
  </w:num>
  <w:num w:numId="17">
    <w:abstractNumId w:val="19"/>
  </w:num>
  <w:num w:numId="18">
    <w:abstractNumId w:val="9"/>
  </w:num>
  <w:num w:numId="19">
    <w:abstractNumId w:val="25"/>
  </w:num>
  <w:num w:numId="20">
    <w:abstractNumId w:val="6"/>
  </w:num>
  <w:num w:numId="21">
    <w:abstractNumId w:val="7"/>
  </w:num>
  <w:num w:numId="22">
    <w:abstractNumId w:val="0"/>
  </w:num>
  <w:num w:numId="23">
    <w:abstractNumId w:val="29"/>
  </w:num>
  <w:num w:numId="24">
    <w:abstractNumId w:val="24"/>
  </w:num>
  <w:num w:numId="25">
    <w:abstractNumId w:val="14"/>
  </w:num>
  <w:num w:numId="26">
    <w:abstractNumId w:val="26"/>
  </w:num>
  <w:num w:numId="27">
    <w:abstractNumId w:val="20"/>
  </w:num>
  <w:num w:numId="28">
    <w:abstractNumId w:val="5"/>
  </w:num>
  <w:num w:numId="29">
    <w:abstractNumId w:val="28"/>
  </w:num>
  <w:num w:numId="30">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ACA"/>
    <w:rsid w:val="00021B9E"/>
    <w:rsid w:val="00035230"/>
    <w:rsid w:val="00041B16"/>
    <w:rsid w:val="00047402"/>
    <w:rsid w:val="00052FD6"/>
    <w:rsid w:val="00071C01"/>
    <w:rsid w:val="00090C28"/>
    <w:rsid w:val="000A0640"/>
    <w:rsid w:val="00100793"/>
    <w:rsid w:val="00102B67"/>
    <w:rsid w:val="00112864"/>
    <w:rsid w:val="00116D06"/>
    <w:rsid w:val="00143C76"/>
    <w:rsid w:val="00172180"/>
    <w:rsid w:val="001841C1"/>
    <w:rsid w:val="00185754"/>
    <w:rsid w:val="00192FCA"/>
    <w:rsid w:val="001B2E20"/>
    <w:rsid w:val="001B466F"/>
    <w:rsid w:val="001C1EE5"/>
    <w:rsid w:val="001C207A"/>
    <w:rsid w:val="001D6ED4"/>
    <w:rsid w:val="001D78BA"/>
    <w:rsid w:val="002175D5"/>
    <w:rsid w:val="00247D5E"/>
    <w:rsid w:val="00274DDA"/>
    <w:rsid w:val="002968A7"/>
    <w:rsid w:val="002A610B"/>
    <w:rsid w:val="002B7A9F"/>
    <w:rsid w:val="002D16DE"/>
    <w:rsid w:val="002F0AAF"/>
    <w:rsid w:val="002F2863"/>
    <w:rsid w:val="003214E8"/>
    <w:rsid w:val="003354AC"/>
    <w:rsid w:val="0034617D"/>
    <w:rsid w:val="00352352"/>
    <w:rsid w:val="00363C74"/>
    <w:rsid w:val="003720F1"/>
    <w:rsid w:val="003B0A8D"/>
    <w:rsid w:val="003B6E19"/>
    <w:rsid w:val="003D2ABD"/>
    <w:rsid w:val="003E3B88"/>
    <w:rsid w:val="003F5810"/>
    <w:rsid w:val="00481B72"/>
    <w:rsid w:val="00494929"/>
    <w:rsid w:val="00494BE9"/>
    <w:rsid w:val="004A4275"/>
    <w:rsid w:val="004B0089"/>
    <w:rsid w:val="004C00FF"/>
    <w:rsid w:val="004D062D"/>
    <w:rsid w:val="004D7019"/>
    <w:rsid w:val="004E5152"/>
    <w:rsid w:val="004E539D"/>
    <w:rsid w:val="004E7C6A"/>
    <w:rsid w:val="00516377"/>
    <w:rsid w:val="005414D3"/>
    <w:rsid w:val="00547A4C"/>
    <w:rsid w:val="00550528"/>
    <w:rsid w:val="005723E1"/>
    <w:rsid w:val="0058011B"/>
    <w:rsid w:val="0058545C"/>
    <w:rsid w:val="005854D0"/>
    <w:rsid w:val="00595180"/>
    <w:rsid w:val="005B5A2A"/>
    <w:rsid w:val="005C487E"/>
    <w:rsid w:val="005D4A19"/>
    <w:rsid w:val="005E432F"/>
    <w:rsid w:val="005E62F7"/>
    <w:rsid w:val="00613BC3"/>
    <w:rsid w:val="00633583"/>
    <w:rsid w:val="006335E4"/>
    <w:rsid w:val="00636D6B"/>
    <w:rsid w:val="00646B9E"/>
    <w:rsid w:val="006474E4"/>
    <w:rsid w:val="00651B48"/>
    <w:rsid w:val="006827BA"/>
    <w:rsid w:val="00683A45"/>
    <w:rsid w:val="00683E7C"/>
    <w:rsid w:val="006A13CE"/>
    <w:rsid w:val="006B0644"/>
    <w:rsid w:val="006C178F"/>
    <w:rsid w:val="006C4DAB"/>
    <w:rsid w:val="006D6ACA"/>
    <w:rsid w:val="006E092C"/>
    <w:rsid w:val="006F244F"/>
    <w:rsid w:val="006F2540"/>
    <w:rsid w:val="00724847"/>
    <w:rsid w:val="0072727C"/>
    <w:rsid w:val="00743DFD"/>
    <w:rsid w:val="00747F88"/>
    <w:rsid w:val="00762CE0"/>
    <w:rsid w:val="00767B67"/>
    <w:rsid w:val="00770E70"/>
    <w:rsid w:val="00771709"/>
    <w:rsid w:val="007938AE"/>
    <w:rsid w:val="007973BF"/>
    <w:rsid w:val="00797AA2"/>
    <w:rsid w:val="007A2E92"/>
    <w:rsid w:val="007A732F"/>
    <w:rsid w:val="007B68DE"/>
    <w:rsid w:val="007D035D"/>
    <w:rsid w:val="007F7694"/>
    <w:rsid w:val="00802EDE"/>
    <w:rsid w:val="0086603E"/>
    <w:rsid w:val="00887A83"/>
    <w:rsid w:val="00891E1F"/>
    <w:rsid w:val="008C57D2"/>
    <w:rsid w:val="008F5D19"/>
    <w:rsid w:val="0090519E"/>
    <w:rsid w:val="00907825"/>
    <w:rsid w:val="00907B68"/>
    <w:rsid w:val="00926CE6"/>
    <w:rsid w:val="00946B44"/>
    <w:rsid w:val="009563D5"/>
    <w:rsid w:val="00970FB2"/>
    <w:rsid w:val="00991C62"/>
    <w:rsid w:val="009944FF"/>
    <w:rsid w:val="00996285"/>
    <w:rsid w:val="009A260C"/>
    <w:rsid w:val="009B1AA0"/>
    <w:rsid w:val="009B6A87"/>
    <w:rsid w:val="009D511F"/>
    <w:rsid w:val="009E46FB"/>
    <w:rsid w:val="009F591B"/>
    <w:rsid w:val="00A05D6F"/>
    <w:rsid w:val="00A11362"/>
    <w:rsid w:val="00A176AF"/>
    <w:rsid w:val="00A3207B"/>
    <w:rsid w:val="00A32308"/>
    <w:rsid w:val="00A42398"/>
    <w:rsid w:val="00A71303"/>
    <w:rsid w:val="00A95CE6"/>
    <w:rsid w:val="00AC1F8C"/>
    <w:rsid w:val="00AC2661"/>
    <w:rsid w:val="00B03773"/>
    <w:rsid w:val="00B07E97"/>
    <w:rsid w:val="00B15792"/>
    <w:rsid w:val="00B21B6F"/>
    <w:rsid w:val="00B22753"/>
    <w:rsid w:val="00B35504"/>
    <w:rsid w:val="00B446A5"/>
    <w:rsid w:val="00B544BA"/>
    <w:rsid w:val="00B56167"/>
    <w:rsid w:val="00B71254"/>
    <w:rsid w:val="00B73741"/>
    <w:rsid w:val="00B73BCD"/>
    <w:rsid w:val="00B77AB8"/>
    <w:rsid w:val="00B82CD9"/>
    <w:rsid w:val="00B9593E"/>
    <w:rsid w:val="00B9647D"/>
    <w:rsid w:val="00BB37B7"/>
    <w:rsid w:val="00BF47DF"/>
    <w:rsid w:val="00BF53A5"/>
    <w:rsid w:val="00C04B2D"/>
    <w:rsid w:val="00C0631D"/>
    <w:rsid w:val="00C31AD5"/>
    <w:rsid w:val="00C3759E"/>
    <w:rsid w:val="00C772AE"/>
    <w:rsid w:val="00C81DFF"/>
    <w:rsid w:val="00C84123"/>
    <w:rsid w:val="00CB7BC6"/>
    <w:rsid w:val="00D03638"/>
    <w:rsid w:val="00D532AE"/>
    <w:rsid w:val="00D72484"/>
    <w:rsid w:val="00D92129"/>
    <w:rsid w:val="00DB23AB"/>
    <w:rsid w:val="00DB7ECF"/>
    <w:rsid w:val="00DD43EF"/>
    <w:rsid w:val="00DF221A"/>
    <w:rsid w:val="00E155F7"/>
    <w:rsid w:val="00E85FD5"/>
    <w:rsid w:val="00EA1BC7"/>
    <w:rsid w:val="00EA2345"/>
    <w:rsid w:val="00EA33E7"/>
    <w:rsid w:val="00ED2B7F"/>
    <w:rsid w:val="00ED4F30"/>
    <w:rsid w:val="00EE6983"/>
    <w:rsid w:val="00EF4B79"/>
    <w:rsid w:val="00F10571"/>
    <w:rsid w:val="00F176F3"/>
    <w:rsid w:val="00F30E6E"/>
    <w:rsid w:val="00F32D3E"/>
    <w:rsid w:val="00F5213B"/>
    <w:rsid w:val="00F52F6E"/>
    <w:rsid w:val="00F700F9"/>
    <w:rsid w:val="00F848AB"/>
    <w:rsid w:val="00FA164E"/>
    <w:rsid w:val="00FA774B"/>
    <w:rsid w:val="00FB13AF"/>
    <w:rsid w:val="00FB5AE1"/>
    <w:rsid w:val="00FB7D35"/>
    <w:rsid w:val="00FC405F"/>
    <w:rsid w:val="00FC5793"/>
    <w:rsid w:val="00FD459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Bookman Old Style" w:hAnsi="Bookman Old Style"/>
      <w:snapToGrid w:val="0"/>
      <w:sz w:val="24"/>
      <w:lang w:eastAsia="en-US"/>
    </w:rPr>
  </w:style>
  <w:style w:type="paragraph" w:styleId="Heading1">
    <w:name w:val="heading 1"/>
    <w:basedOn w:val="Normal"/>
    <w:next w:val="Normal"/>
    <w:qFormat/>
    <w:pPr>
      <w:keepNext/>
      <w:jc w:val="both"/>
      <w:outlineLvl w:val="0"/>
    </w:pPr>
    <w:rPr>
      <w:b/>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qFormat/>
    <w:pPr>
      <w:keepNext/>
      <w:outlineLvl w:val="2"/>
    </w:pPr>
    <w:rPr>
      <w:b/>
      <w:sz w:val="36"/>
    </w:rPr>
  </w:style>
  <w:style w:type="paragraph" w:styleId="Heading4">
    <w:name w:val="heading 4"/>
    <w:basedOn w:val="Normal"/>
    <w:next w:val="Normal"/>
    <w:qFormat/>
    <w:pPr>
      <w:keepNext/>
      <w:jc w:val="center"/>
      <w:outlineLvl w:val="3"/>
    </w:pPr>
    <w:rPr>
      <w:i/>
      <w:iCs/>
    </w:rPr>
  </w:style>
  <w:style w:type="paragraph" w:styleId="Heading5">
    <w:name w:val="heading 5"/>
    <w:basedOn w:val="Normal"/>
    <w:next w:val="Normal"/>
    <w:qFormat/>
    <w:pPr>
      <w:keepNext/>
      <w:tabs>
        <w:tab w:val="left" w:pos="9214"/>
      </w:tabs>
      <w:ind w:left="720"/>
      <w:outlineLvl w:val="4"/>
    </w:pPr>
    <w:rPr>
      <w:rFonts w:ascii="Century Schoolbook" w:hAnsi="Century Schoolbook"/>
      <w:b/>
      <w:i/>
      <w:iCs/>
    </w:rPr>
  </w:style>
  <w:style w:type="paragraph" w:styleId="Heading6">
    <w:name w:val="heading 6"/>
    <w:basedOn w:val="Normal"/>
    <w:next w:val="Normal"/>
    <w:qFormat/>
    <w:pPr>
      <w:keepNext/>
      <w:tabs>
        <w:tab w:val="left" w:pos="9214"/>
      </w:tabs>
      <w:outlineLvl w:val="5"/>
    </w:pPr>
    <w:rPr>
      <w:rFonts w:ascii="Century Schoolbook" w:hAnsi="Century Schoolbook"/>
      <w:i/>
      <w:iCs/>
    </w:rPr>
  </w:style>
  <w:style w:type="paragraph" w:styleId="Heading7">
    <w:name w:val="heading 7"/>
    <w:basedOn w:val="Normal"/>
    <w:next w:val="Normal"/>
    <w:qFormat/>
    <w:pPr>
      <w:keepNext/>
      <w:jc w:val="center"/>
      <w:outlineLvl w:val="6"/>
    </w:pPr>
    <w:rPr>
      <w:rFonts w:ascii="Century Schoolbook" w:hAnsi="Century Schoolbook"/>
      <w:b/>
    </w:rPr>
  </w:style>
  <w:style w:type="paragraph" w:styleId="Heading8">
    <w:name w:val="heading 8"/>
    <w:basedOn w:val="Normal"/>
    <w:next w:val="Normal"/>
    <w:qFormat/>
    <w:pPr>
      <w:keepNext/>
      <w:outlineLvl w:val="7"/>
    </w:pPr>
    <w:rPr>
      <w:rFonts w:ascii="Century Schoolbook" w:hAnsi="Century Schoolbook"/>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jortitle">
    <w:name w:val="Major title"/>
    <w:basedOn w:val="Normal"/>
    <w:pPr>
      <w:tabs>
        <w:tab w:val="left" w:pos="426"/>
        <w:tab w:val="right" w:pos="9923"/>
      </w:tabs>
      <w:ind w:right="-2"/>
    </w:pPr>
    <w:rPr>
      <w:sz w:val="32"/>
      <w:lang w:val="en-AU"/>
    </w:rPr>
  </w:style>
  <w:style w:type="paragraph" w:customStyle="1" w:styleId="GapNormal">
    <w:name w:val="Gap &amp; Normal"/>
    <w:basedOn w:val="Normal"/>
    <w:pPr>
      <w:tabs>
        <w:tab w:val="left" w:pos="426"/>
      </w:tabs>
      <w:spacing w:before="120"/>
    </w:pPr>
    <w:rPr>
      <w:lang w:val="en-AU"/>
    </w:rPr>
  </w:style>
  <w:style w:type="paragraph" w:customStyle="1" w:styleId="TitleParagraph">
    <w:name w:val="Title Paragraph"/>
    <w:basedOn w:val="Normal"/>
    <w:pPr>
      <w:tabs>
        <w:tab w:val="left" w:pos="567"/>
        <w:tab w:val="right" w:pos="10065"/>
      </w:tabs>
    </w:pPr>
    <w:rPr>
      <w:b/>
      <w:lang w:val="en-AU"/>
    </w:rPr>
  </w:style>
  <w:style w:type="paragraph" w:customStyle="1" w:styleId="hindent">
    <w:name w:val="h indent"/>
    <w:basedOn w:val="Normal"/>
    <w:pPr>
      <w:ind w:left="426" w:hanging="426"/>
    </w:pPr>
    <w:rPr>
      <w:lang w:val="en-AU"/>
    </w:rPr>
  </w:style>
  <w:style w:type="paragraph" w:customStyle="1" w:styleId="Code">
    <w:name w:val="Code"/>
    <w:basedOn w:val="Normal"/>
    <w:pPr>
      <w:tabs>
        <w:tab w:val="left" w:pos="993"/>
        <w:tab w:val="left" w:pos="1560"/>
        <w:tab w:val="left" w:pos="2127"/>
        <w:tab w:val="left" w:pos="2694"/>
      </w:tabs>
      <w:ind w:left="426"/>
    </w:pPr>
    <w:rPr>
      <w:rFonts w:ascii="Courier New" w:hAnsi="Courier New"/>
      <w:lang w:val="en-AU"/>
    </w:rPr>
  </w:style>
  <w:style w:type="paragraph" w:customStyle="1" w:styleId="TitleSection">
    <w:name w:val="Title Section"/>
    <w:basedOn w:val="TitleParagraph"/>
    <w:rPr>
      <w:b w:val="0"/>
      <w:sz w:val="28"/>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customStyle="1" w:styleId="Hidden">
    <w:name w:val="Hidden"/>
    <w:basedOn w:val="DefaultParagraphFont"/>
    <w:rPr>
      <w:i/>
      <w:vanish/>
      <w:color w:val="FF0000"/>
    </w:rPr>
  </w:style>
  <w:style w:type="paragraph" w:styleId="Header">
    <w:name w:val="header"/>
    <w:basedOn w:val="Normal"/>
    <w:pPr>
      <w:tabs>
        <w:tab w:val="center" w:pos="4153"/>
        <w:tab w:val="right" w:pos="8306"/>
      </w:tabs>
    </w:pPr>
  </w:style>
  <w:style w:type="paragraph" w:styleId="BodyTextIndent">
    <w:name w:val="Body Text Indent"/>
    <w:basedOn w:val="Normal"/>
    <w:pPr>
      <w:ind w:left="720"/>
    </w:pPr>
  </w:style>
  <w:style w:type="paragraph" w:styleId="BodyTextIndent2">
    <w:name w:val="Body Text Indent 2"/>
    <w:basedOn w:val="Normal"/>
    <w:pPr>
      <w:tabs>
        <w:tab w:val="left" w:pos="2127"/>
      </w:tabs>
      <w:ind w:left="2694" w:hanging="1974"/>
    </w:pPr>
  </w:style>
  <w:style w:type="paragraph" w:styleId="BodyText">
    <w:name w:val="Body Text"/>
    <w:basedOn w:val="Normal"/>
    <w:pPr>
      <w:jc w:val="both"/>
    </w:pPr>
    <w:rPr>
      <w:rFonts w:ascii="Century Schoolbook" w:hAnsi="Century Schoolbook"/>
    </w:rPr>
  </w:style>
  <w:style w:type="paragraph" w:styleId="BodyText2">
    <w:name w:val="Body Text 2"/>
    <w:basedOn w:val="Normal"/>
    <w:pPr>
      <w:tabs>
        <w:tab w:val="left" w:pos="426"/>
        <w:tab w:val="left" w:pos="6521"/>
      </w:tabs>
    </w:pPr>
    <w:rPr>
      <w:rFonts w:ascii="Century Schoolbook" w:hAnsi="Century Schoolbook"/>
      <w:b/>
      <w:u w:val="single"/>
    </w:rPr>
  </w:style>
  <w:style w:type="paragraph" w:styleId="BodyText3">
    <w:name w:val="Body Text 3"/>
    <w:basedOn w:val="Normal"/>
    <w:pPr>
      <w:pBdr>
        <w:top w:val="single" w:sz="4" w:space="1" w:color="auto"/>
        <w:left w:val="single" w:sz="4" w:space="4" w:color="auto"/>
        <w:bottom w:val="single" w:sz="4" w:space="1" w:color="auto"/>
        <w:right w:val="single" w:sz="4" w:space="4" w:color="auto"/>
      </w:pBdr>
      <w:jc w:val="both"/>
    </w:pPr>
    <w:rPr>
      <w:rFonts w:ascii="Century Schoolbook" w:hAnsi="Century Schoolbook" w:cs="Arial"/>
      <w:bCs/>
    </w:rPr>
  </w:style>
  <w:style w:type="paragraph" w:customStyle="1" w:styleId="Title1">
    <w:name w:val="Title 1"/>
    <w:basedOn w:val="Normal"/>
    <w:rsid w:val="00DD43EF"/>
    <w:pPr>
      <w:keepNext/>
      <w:widowControl/>
      <w:tabs>
        <w:tab w:val="left" w:pos="-720"/>
      </w:tabs>
      <w:spacing w:before="240"/>
    </w:pPr>
    <w:rPr>
      <w:rFonts w:ascii="Arial" w:hAnsi="Arial"/>
      <w:b/>
      <w:snapToGrid/>
      <w:sz w:val="28"/>
      <w:lang w:val="en-AU"/>
    </w:rPr>
  </w:style>
  <w:style w:type="paragraph" w:customStyle="1" w:styleId="Title3">
    <w:name w:val="Title 3"/>
    <w:basedOn w:val="Normal"/>
    <w:rsid w:val="00DD43EF"/>
    <w:pPr>
      <w:widowControl/>
      <w:tabs>
        <w:tab w:val="left" w:pos="-720"/>
      </w:tabs>
      <w:spacing w:before="160"/>
    </w:pPr>
    <w:rPr>
      <w:rFonts w:ascii="Arial" w:hAnsi="Arial"/>
      <w:b/>
      <w:snapToGrid/>
      <w:sz w:val="22"/>
      <w:lang w:val="en-AU"/>
    </w:rPr>
  </w:style>
  <w:style w:type="paragraph" w:customStyle="1" w:styleId="GapNormal0">
    <w:name w:val="Gap + Normal"/>
    <w:basedOn w:val="Normal"/>
    <w:rsid w:val="00DD43EF"/>
    <w:pPr>
      <w:widowControl/>
      <w:tabs>
        <w:tab w:val="left" w:pos="-720"/>
      </w:tabs>
      <w:spacing w:before="100"/>
    </w:pPr>
    <w:rPr>
      <w:rFonts w:ascii="Arial" w:hAnsi="Arial"/>
      <w:snapToGrid/>
      <w:sz w:val="22"/>
      <w:lang w:val="en-AU"/>
    </w:rPr>
  </w:style>
  <w:style w:type="paragraph" w:styleId="BodyTextIndent3">
    <w:name w:val="Body Text Indent 3"/>
    <w:basedOn w:val="Normal"/>
    <w:rsid w:val="00AC1F8C"/>
    <w:pPr>
      <w:spacing w:after="120"/>
      <w:ind w:left="283"/>
    </w:pPr>
    <w:rPr>
      <w:sz w:val="16"/>
      <w:szCs w:val="16"/>
    </w:rPr>
  </w:style>
  <w:style w:type="paragraph" w:customStyle="1" w:styleId="SectionTitle">
    <w:name w:val="Section Title"/>
    <w:basedOn w:val="Normal"/>
    <w:rsid w:val="00AC1F8C"/>
    <w:pPr>
      <w:widowControl/>
      <w:tabs>
        <w:tab w:val="center" w:pos="4820"/>
        <w:tab w:val="right" w:pos="9639"/>
      </w:tabs>
      <w:spacing w:before="360" w:after="160"/>
    </w:pPr>
    <w:rPr>
      <w:rFonts w:ascii="Century Schoolbook" w:hAnsi="Century Schoolbook"/>
      <w:b/>
      <w:snapToGrid/>
      <w:lang w:val="en-GB"/>
    </w:rPr>
  </w:style>
  <w:style w:type="paragraph" w:styleId="BalloonText">
    <w:name w:val="Balloon Text"/>
    <w:basedOn w:val="Normal"/>
    <w:link w:val="BalloonTextChar"/>
    <w:uiPriority w:val="99"/>
    <w:semiHidden/>
    <w:unhideWhenUsed/>
    <w:rsid w:val="004E539D"/>
    <w:rPr>
      <w:rFonts w:ascii="Tahoma" w:hAnsi="Tahoma" w:cs="Tahoma"/>
      <w:sz w:val="16"/>
      <w:szCs w:val="16"/>
    </w:rPr>
  </w:style>
  <w:style w:type="character" w:customStyle="1" w:styleId="BalloonTextChar">
    <w:name w:val="Balloon Text Char"/>
    <w:basedOn w:val="DefaultParagraphFont"/>
    <w:link w:val="BalloonText"/>
    <w:uiPriority w:val="99"/>
    <w:semiHidden/>
    <w:rsid w:val="004E539D"/>
    <w:rPr>
      <w:rFonts w:ascii="Tahoma" w:hAnsi="Tahoma" w:cs="Tahoma"/>
      <w:snapToGrid w:val="0"/>
      <w:sz w:val="16"/>
      <w:szCs w:val="16"/>
      <w:lang w:eastAsia="en-US"/>
    </w:rPr>
  </w:style>
  <w:style w:type="paragraph" w:styleId="ListParagraph">
    <w:name w:val="List Paragraph"/>
    <w:basedOn w:val="Normal"/>
    <w:uiPriority w:val="34"/>
    <w:qFormat/>
    <w:rsid w:val="004E539D"/>
    <w:pPr>
      <w:ind w:left="720"/>
      <w:contextualSpacing/>
    </w:pPr>
  </w:style>
  <w:style w:type="paragraph" w:customStyle="1" w:styleId="Default">
    <w:name w:val="Default"/>
    <w:rsid w:val="00BF47DF"/>
    <w:pPr>
      <w:widowControl w:val="0"/>
      <w:autoSpaceDE w:val="0"/>
      <w:autoSpaceDN w:val="0"/>
      <w:adjustRightInd w:val="0"/>
    </w:pPr>
    <w:rPr>
      <w:rFonts w:ascii="Verdana" w:hAnsi="Verdana" w:cs="Verdana"/>
      <w:color w:val="000000"/>
      <w:sz w:val="24"/>
      <w:szCs w:val="24"/>
    </w:rPr>
  </w:style>
  <w:style w:type="table" w:styleId="TableGrid">
    <w:name w:val="Table Grid"/>
    <w:basedOn w:val="TableNormal"/>
    <w:uiPriority w:val="59"/>
    <w:rsid w:val="00FB13AF"/>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Bookman Old Style" w:hAnsi="Bookman Old Style"/>
      <w:snapToGrid w:val="0"/>
      <w:sz w:val="24"/>
      <w:lang w:eastAsia="en-US"/>
    </w:rPr>
  </w:style>
  <w:style w:type="paragraph" w:styleId="Heading1">
    <w:name w:val="heading 1"/>
    <w:basedOn w:val="Normal"/>
    <w:next w:val="Normal"/>
    <w:qFormat/>
    <w:pPr>
      <w:keepNext/>
      <w:jc w:val="both"/>
      <w:outlineLvl w:val="0"/>
    </w:pPr>
    <w:rPr>
      <w:b/>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qFormat/>
    <w:pPr>
      <w:keepNext/>
      <w:outlineLvl w:val="2"/>
    </w:pPr>
    <w:rPr>
      <w:b/>
      <w:sz w:val="36"/>
    </w:rPr>
  </w:style>
  <w:style w:type="paragraph" w:styleId="Heading4">
    <w:name w:val="heading 4"/>
    <w:basedOn w:val="Normal"/>
    <w:next w:val="Normal"/>
    <w:qFormat/>
    <w:pPr>
      <w:keepNext/>
      <w:jc w:val="center"/>
      <w:outlineLvl w:val="3"/>
    </w:pPr>
    <w:rPr>
      <w:i/>
      <w:iCs/>
    </w:rPr>
  </w:style>
  <w:style w:type="paragraph" w:styleId="Heading5">
    <w:name w:val="heading 5"/>
    <w:basedOn w:val="Normal"/>
    <w:next w:val="Normal"/>
    <w:qFormat/>
    <w:pPr>
      <w:keepNext/>
      <w:tabs>
        <w:tab w:val="left" w:pos="9214"/>
      </w:tabs>
      <w:ind w:left="720"/>
      <w:outlineLvl w:val="4"/>
    </w:pPr>
    <w:rPr>
      <w:rFonts w:ascii="Century Schoolbook" w:hAnsi="Century Schoolbook"/>
      <w:b/>
      <w:i/>
      <w:iCs/>
    </w:rPr>
  </w:style>
  <w:style w:type="paragraph" w:styleId="Heading6">
    <w:name w:val="heading 6"/>
    <w:basedOn w:val="Normal"/>
    <w:next w:val="Normal"/>
    <w:qFormat/>
    <w:pPr>
      <w:keepNext/>
      <w:tabs>
        <w:tab w:val="left" w:pos="9214"/>
      </w:tabs>
      <w:outlineLvl w:val="5"/>
    </w:pPr>
    <w:rPr>
      <w:rFonts w:ascii="Century Schoolbook" w:hAnsi="Century Schoolbook"/>
      <w:i/>
      <w:iCs/>
    </w:rPr>
  </w:style>
  <w:style w:type="paragraph" w:styleId="Heading7">
    <w:name w:val="heading 7"/>
    <w:basedOn w:val="Normal"/>
    <w:next w:val="Normal"/>
    <w:qFormat/>
    <w:pPr>
      <w:keepNext/>
      <w:jc w:val="center"/>
      <w:outlineLvl w:val="6"/>
    </w:pPr>
    <w:rPr>
      <w:rFonts w:ascii="Century Schoolbook" w:hAnsi="Century Schoolbook"/>
      <w:b/>
    </w:rPr>
  </w:style>
  <w:style w:type="paragraph" w:styleId="Heading8">
    <w:name w:val="heading 8"/>
    <w:basedOn w:val="Normal"/>
    <w:next w:val="Normal"/>
    <w:qFormat/>
    <w:pPr>
      <w:keepNext/>
      <w:outlineLvl w:val="7"/>
    </w:pPr>
    <w:rPr>
      <w:rFonts w:ascii="Century Schoolbook" w:hAnsi="Century Schoolbook"/>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jortitle">
    <w:name w:val="Major title"/>
    <w:basedOn w:val="Normal"/>
    <w:pPr>
      <w:tabs>
        <w:tab w:val="left" w:pos="426"/>
        <w:tab w:val="right" w:pos="9923"/>
      </w:tabs>
      <w:ind w:right="-2"/>
    </w:pPr>
    <w:rPr>
      <w:sz w:val="32"/>
      <w:lang w:val="en-AU"/>
    </w:rPr>
  </w:style>
  <w:style w:type="paragraph" w:customStyle="1" w:styleId="GapNormal">
    <w:name w:val="Gap &amp; Normal"/>
    <w:basedOn w:val="Normal"/>
    <w:pPr>
      <w:tabs>
        <w:tab w:val="left" w:pos="426"/>
      </w:tabs>
      <w:spacing w:before="120"/>
    </w:pPr>
    <w:rPr>
      <w:lang w:val="en-AU"/>
    </w:rPr>
  </w:style>
  <w:style w:type="paragraph" w:customStyle="1" w:styleId="TitleParagraph">
    <w:name w:val="Title Paragraph"/>
    <w:basedOn w:val="Normal"/>
    <w:pPr>
      <w:tabs>
        <w:tab w:val="left" w:pos="567"/>
        <w:tab w:val="right" w:pos="10065"/>
      </w:tabs>
    </w:pPr>
    <w:rPr>
      <w:b/>
      <w:lang w:val="en-AU"/>
    </w:rPr>
  </w:style>
  <w:style w:type="paragraph" w:customStyle="1" w:styleId="hindent">
    <w:name w:val="h indent"/>
    <w:basedOn w:val="Normal"/>
    <w:pPr>
      <w:ind w:left="426" w:hanging="426"/>
    </w:pPr>
    <w:rPr>
      <w:lang w:val="en-AU"/>
    </w:rPr>
  </w:style>
  <w:style w:type="paragraph" w:customStyle="1" w:styleId="Code">
    <w:name w:val="Code"/>
    <w:basedOn w:val="Normal"/>
    <w:pPr>
      <w:tabs>
        <w:tab w:val="left" w:pos="993"/>
        <w:tab w:val="left" w:pos="1560"/>
        <w:tab w:val="left" w:pos="2127"/>
        <w:tab w:val="left" w:pos="2694"/>
      </w:tabs>
      <w:ind w:left="426"/>
    </w:pPr>
    <w:rPr>
      <w:rFonts w:ascii="Courier New" w:hAnsi="Courier New"/>
      <w:lang w:val="en-AU"/>
    </w:rPr>
  </w:style>
  <w:style w:type="paragraph" w:customStyle="1" w:styleId="TitleSection">
    <w:name w:val="Title Section"/>
    <w:basedOn w:val="TitleParagraph"/>
    <w:rPr>
      <w:b w:val="0"/>
      <w:sz w:val="28"/>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customStyle="1" w:styleId="Hidden">
    <w:name w:val="Hidden"/>
    <w:basedOn w:val="DefaultParagraphFont"/>
    <w:rPr>
      <w:i/>
      <w:vanish/>
      <w:color w:val="FF0000"/>
    </w:rPr>
  </w:style>
  <w:style w:type="paragraph" w:styleId="Header">
    <w:name w:val="header"/>
    <w:basedOn w:val="Normal"/>
    <w:pPr>
      <w:tabs>
        <w:tab w:val="center" w:pos="4153"/>
        <w:tab w:val="right" w:pos="8306"/>
      </w:tabs>
    </w:pPr>
  </w:style>
  <w:style w:type="paragraph" w:styleId="BodyTextIndent">
    <w:name w:val="Body Text Indent"/>
    <w:basedOn w:val="Normal"/>
    <w:pPr>
      <w:ind w:left="720"/>
    </w:pPr>
  </w:style>
  <w:style w:type="paragraph" w:styleId="BodyTextIndent2">
    <w:name w:val="Body Text Indent 2"/>
    <w:basedOn w:val="Normal"/>
    <w:pPr>
      <w:tabs>
        <w:tab w:val="left" w:pos="2127"/>
      </w:tabs>
      <w:ind w:left="2694" w:hanging="1974"/>
    </w:pPr>
  </w:style>
  <w:style w:type="paragraph" w:styleId="BodyText">
    <w:name w:val="Body Text"/>
    <w:basedOn w:val="Normal"/>
    <w:pPr>
      <w:jc w:val="both"/>
    </w:pPr>
    <w:rPr>
      <w:rFonts w:ascii="Century Schoolbook" w:hAnsi="Century Schoolbook"/>
    </w:rPr>
  </w:style>
  <w:style w:type="paragraph" w:styleId="BodyText2">
    <w:name w:val="Body Text 2"/>
    <w:basedOn w:val="Normal"/>
    <w:pPr>
      <w:tabs>
        <w:tab w:val="left" w:pos="426"/>
        <w:tab w:val="left" w:pos="6521"/>
      </w:tabs>
    </w:pPr>
    <w:rPr>
      <w:rFonts w:ascii="Century Schoolbook" w:hAnsi="Century Schoolbook"/>
      <w:b/>
      <w:u w:val="single"/>
    </w:rPr>
  </w:style>
  <w:style w:type="paragraph" w:styleId="BodyText3">
    <w:name w:val="Body Text 3"/>
    <w:basedOn w:val="Normal"/>
    <w:pPr>
      <w:pBdr>
        <w:top w:val="single" w:sz="4" w:space="1" w:color="auto"/>
        <w:left w:val="single" w:sz="4" w:space="4" w:color="auto"/>
        <w:bottom w:val="single" w:sz="4" w:space="1" w:color="auto"/>
        <w:right w:val="single" w:sz="4" w:space="4" w:color="auto"/>
      </w:pBdr>
      <w:jc w:val="both"/>
    </w:pPr>
    <w:rPr>
      <w:rFonts w:ascii="Century Schoolbook" w:hAnsi="Century Schoolbook" w:cs="Arial"/>
      <w:bCs/>
    </w:rPr>
  </w:style>
  <w:style w:type="paragraph" w:customStyle="1" w:styleId="Title1">
    <w:name w:val="Title 1"/>
    <w:basedOn w:val="Normal"/>
    <w:rsid w:val="00DD43EF"/>
    <w:pPr>
      <w:keepNext/>
      <w:widowControl/>
      <w:tabs>
        <w:tab w:val="left" w:pos="-720"/>
      </w:tabs>
      <w:spacing w:before="240"/>
    </w:pPr>
    <w:rPr>
      <w:rFonts w:ascii="Arial" w:hAnsi="Arial"/>
      <w:b/>
      <w:snapToGrid/>
      <w:sz w:val="28"/>
      <w:lang w:val="en-AU"/>
    </w:rPr>
  </w:style>
  <w:style w:type="paragraph" w:customStyle="1" w:styleId="Title3">
    <w:name w:val="Title 3"/>
    <w:basedOn w:val="Normal"/>
    <w:rsid w:val="00DD43EF"/>
    <w:pPr>
      <w:widowControl/>
      <w:tabs>
        <w:tab w:val="left" w:pos="-720"/>
      </w:tabs>
      <w:spacing w:before="160"/>
    </w:pPr>
    <w:rPr>
      <w:rFonts w:ascii="Arial" w:hAnsi="Arial"/>
      <w:b/>
      <w:snapToGrid/>
      <w:sz w:val="22"/>
      <w:lang w:val="en-AU"/>
    </w:rPr>
  </w:style>
  <w:style w:type="paragraph" w:customStyle="1" w:styleId="GapNormal0">
    <w:name w:val="Gap + Normal"/>
    <w:basedOn w:val="Normal"/>
    <w:rsid w:val="00DD43EF"/>
    <w:pPr>
      <w:widowControl/>
      <w:tabs>
        <w:tab w:val="left" w:pos="-720"/>
      </w:tabs>
      <w:spacing w:before="100"/>
    </w:pPr>
    <w:rPr>
      <w:rFonts w:ascii="Arial" w:hAnsi="Arial"/>
      <w:snapToGrid/>
      <w:sz w:val="22"/>
      <w:lang w:val="en-AU"/>
    </w:rPr>
  </w:style>
  <w:style w:type="paragraph" w:styleId="BodyTextIndent3">
    <w:name w:val="Body Text Indent 3"/>
    <w:basedOn w:val="Normal"/>
    <w:rsid w:val="00AC1F8C"/>
    <w:pPr>
      <w:spacing w:after="120"/>
      <w:ind w:left="283"/>
    </w:pPr>
    <w:rPr>
      <w:sz w:val="16"/>
      <w:szCs w:val="16"/>
    </w:rPr>
  </w:style>
  <w:style w:type="paragraph" w:customStyle="1" w:styleId="SectionTitle">
    <w:name w:val="Section Title"/>
    <w:basedOn w:val="Normal"/>
    <w:rsid w:val="00AC1F8C"/>
    <w:pPr>
      <w:widowControl/>
      <w:tabs>
        <w:tab w:val="center" w:pos="4820"/>
        <w:tab w:val="right" w:pos="9639"/>
      </w:tabs>
      <w:spacing w:before="360" w:after="160"/>
    </w:pPr>
    <w:rPr>
      <w:rFonts w:ascii="Century Schoolbook" w:hAnsi="Century Schoolbook"/>
      <w:b/>
      <w:snapToGrid/>
      <w:lang w:val="en-GB"/>
    </w:rPr>
  </w:style>
  <w:style w:type="paragraph" w:styleId="BalloonText">
    <w:name w:val="Balloon Text"/>
    <w:basedOn w:val="Normal"/>
    <w:link w:val="BalloonTextChar"/>
    <w:uiPriority w:val="99"/>
    <w:semiHidden/>
    <w:unhideWhenUsed/>
    <w:rsid w:val="004E539D"/>
    <w:rPr>
      <w:rFonts w:ascii="Tahoma" w:hAnsi="Tahoma" w:cs="Tahoma"/>
      <w:sz w:val="16"/>
      <w:szCs w:val="16"/>
    </w:rPr>
  </w:style>
  <w:style w:type="character" w:customStyle="1" w:styleId="BalloonTextChar">
    <w:name w:val="Balloon Text Char"/>
    <w:basedOn w:val="DefaultParagraphFont"/>
    <w:link w:val="BalloonText"/>
    <w:uiPriority w:val="99"/>
    <w:semiHidden/>
    <w:rsid w:val="004E539D"/>
    <w:rPr>
      <w:rFonts w:ascii="Tahoma" w:hAnsi="Tahoma" w:cs="Tahoma"/>
      <w:snapToGrid w:val="0"/>
      <w:sz w:val="16"/>
      <w:szCs w:val="16"/>
      <w:lang w:eastAsia="en-US"/>
    </w:rPr>
  </w:style>
  <w:style w:type="paragraph" w:styleId="ListParagraph">
    <w:name w:val="List Paragraph"/>
    <w:basedOn w:val="Normal"/>
    <w:uiPriority w:val="34"/>
    <w:qFormat/>
    <w:rsid w:val="004E539D"/>
    <w:pPr>
      <w:ind w:left="720"/>
      <w:contextualSpacing/>
    </w:pPr>
  </w:style>
  <w:style w:type="paragraph" w:customStyle="1" w:styleId="Default">
    <w:name w:val="Default"/>
    <w:rsid w:val="00BF47DF"/>
    <w:pPr>
      <w:widowControl w:val="0"/>
      <w:autoSpaceDE w:val="0"/>
      <w:autoSpaceDN w:val="0"/>
      <w:adjustRightInd w:val="0"/>
    </w:pPr>
    <w:rPr>
      <w:rFonts w:ascii="Verdana" w:hAnsi="Verdana" w:cs="Verdana"/>
      <w:color w:val="000000"/>
      <w:sz w:val="24"/>
      <w:szCs w:val="24"/>
    </w:rPr>
  </w:style>
  <w:style w:type="table" w:styleId="TableGrid">
    <w:name w:val="Table Grid"/>
    <w:basedOn w:val="TableNormal"/>
    <w:uiPriority w:val="59"/>
    <w:rsid w:val="00FB13AF"/>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08615">
      <w:bodyDiv w:val="1"/>
      <w:marLeft w:val="0"/>
      <w:marRight w:val="0"/>
      <w:marTop w:val="0"/>
      <w:marBottom w:val="0"/>
      <w:divBdr>
        <w:top w:val="none" w:sz="0" w:space="0" w:color="auto"/>
        <w:left w:val="none" w:sz="0" w:space="0" w:color="auto"/>
        <w:bottom w:val="none" w:sz="0" w:space="0" w:color="auto"/>
        <w:right w:val="none" w:sz="0" w:space="0" w:color="auto"/>
      </w:divBdr>
      <w:divsChild>
        <w:div w:id="735323472">
          <w:marLeft w:val="0"/>
          <w:marRight w:val="0"/>
          <w:marTop w:val="0"/>
          <w:marBottom w:val="0"/>
          <w:divBdr>
            <w:top w:val="none" w:sz="0" w:space="0" w:color="auto"/>
            <w:left w:val="none" w:sz="0" w:space="0" w:color="auto"/>
            <w:bottom w:val="none" w:sz="0" w:space="0" w:color="auto"/>
            <w:right w:val="none" w:sz="0" w:space="0" w:color="auto"/>
          </w:divBdr>
          <w:divsChild>
            <w:div w:id="677314848">
              <w:marLeft w:val="0"/>
              <w:marRight w:val="0"/>
              <w:marTop w:val="0"/>
              <w:marBottom w:val="0"/>
              <w:divBdr>
                <w:top w:val="none" w:sz="0" w:space="0" w:color="auto"/>
                <w:left w:val="none" w:sz="0" w:space="0" w:color="auto"/>
                <w:bottom w:val="none" w:sz="0" w:space="0" w:color="auto"/>
                <w:right w:val="none" w:sz="0" w:space="0" w:color="auto"/>
              </w:divBdr>
            </w:div>
            <w:div w:id="7342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3758">
      <w:bodyDiv w:val="1"/>
      <w:marLeft w:val="0"/>
      <w:marRight w:val="0"/>
      <w:marTop w:val="0"/>
      <w:marBottom w:val="0"/>
      <w:divBdr>
        <w:top w:val="none" w:sz="0" w:space="0" w:color="auto"/>
        <w:left w:val="none" w:sz="0" w:space="0" w:color="auto"/>
        <w:bottom w:val="none" w:sz="0" w:space="0" w:color="auto"/>
        <w:right w:val="none" w:sz="0" w:space="0" w:color="auto"/>
      </w:divBdr>
    </w:div>
    <w:div w:id="850067736">
      <w:bodyDiv w:val="1"/>
      <w:marLeft w:val="0"/>
      <w:marRight w:val="0"/>
      <w:marTop w:val="0"/>
      <w:marBottom w:val="0"/>
      <w:divBdr>
        <w:top w:val="none" w:sz="0" w:space="0" w:color="auto"/>
        <w:left w:val="none" w:sz="0" w:space="0" w:color="auto"/>
        <w:bottom w:val="none" w:sz="0" w:space="0" w:color="auto"/>
        <w:right w:val="none" w:sz="0" w:space="0" w:color="auto"/>
      </w:divBdr>
      <w:divsChild>
        <w:div w:id="33193235">
          <w:marLeft w:val="1166"/>
          <w:marRight w:val="0"/>
          <w:marTop w:val="154"/>
          <w:marBottom w:val="0"/>
          <w:divBdr>
            <w:top w:val="none" w:sz="0" w:space="0" w:color="auto"/>
            <w:left w:val="none" w:sz="0" w:space="0" w:color="auto"/>
            <w:bottom w:val="none" w:sz="0" w:space="0" w:color="auto"/>
            <w:right w:val="none" w:sz="0" w:space="0" w:color="auto"/>
          </w:divBdr>
        </w:div>
        <w:div w:id="930119592">
          <w:marLeft w:val="1166"/>
          <w:marRight w:val="0"/>
          <w:marTop w:val="154"/>
          <w:marBottom w:val="0"/>
          <w:divBdr>
            <w:top w:val="none" w:sz="0" w:space="0" w:color="auto"/>
            <w:left w:val="none" w:sz="0" w:space="0" w:color="auto"/>
            <w:bottom w:val="none" w:sz="0" w:space="0" w:color="auto"/>
            <w:right w:val="none" w:sz="0" w:space="0" w:color="auto"/>
          </w:divBdr>
        </w:div>
        <w:div w:id="1603681045">
          <w:marLeft w:val="1800"/>
          <w:marRight w:val="0"/>
          <w:marTop w:val="154"/>
          <w:marBottom w:val="0"/>
          <w:divBdr>
            <w:top w:val="none" w:sz="0" w:space="0" w:color="auto"/>
            <w:left w:val="none" w:sz="0" w:space="0" w:color="auto"/>
            <w:bottom w:val="none" w:sz="0" w:space="0" w:color="auto"/>
            <w:right w:val="none" w:sz="0" w:space="0" w:color="auto"/>
          </w:divBdr>
        </w:div>
        <w:div w:id="1884554404">
          <w:marLeft w:val="1800"/>
          <w:marRight w:val="0"/>
          <w:marTop w:val="154"/>
          <w:marBottom w:val="0"/>
          <w:divBdr>
            <w:top w:val="none" w:sz="0" w:space="0" w:color="auto"/>
            <w:left w:val="none" w:sz="0" w:space="0" w:color="auto"/>
            <w:bottom w:val="none" w:sz="0" w:space="0" w:color="auto"/>
            <w:right w:val="none" w:sz="0" w:space="0" w:color="auto"/>
          </w:divBdr>
        </w:div>
      </w:divsChild>
    </w:div>
    <w:div w:id="1033767039">
      <w:bodyDiv w:val="1"/>
      <w:marLeft w:val="0"/>
      <w:marRight w:val="0"/>
      <w:marTop w:val="0"/>
      <w:marBottom w:val="0"/>
      <w:divBdr>
        <w:top w:val="none" w:sz="0" w:space="0" w:color="auto"/>
        <w:left w:val="none" w:sz="0" w:space="0" w:color="auto"/>
        <w:bottom w:val="none" w:sz="0" w:space="0" w:color="auto"/>
        <w:right w:val="none" w:sz="0" w:space="0" w:color="auto"/>
      </w:divBdr>
      <w:divsChild>
        <w:div w:id="1890452889">
          <w:marLeft w:val="0"/>
          <w:marRight w:val="0"/>
          <w:marTop w:val="0"/>
          <w:marBottom w:val="0"/>
          <w:divBdr>
            <w:top w:val="none" w:sz="0" w:space="0" w:color="auto"/>
            <w:left w:val="none" w:sz="0" w:space="0" w:color="auto"/>
            <w:bottom w:val="none" w:sz="0" w:space="0" w:color="auto"/>
            <w:right w:val="none" w:sz="0" w:space="0" w:color="auto"/>
          </w:divBdr>
          <w:divsChild>
            <w:div w:id="424963791">
              <w:marLeft w:val="0"/>
              <w:marRight w:val="0"/>
              <w:marTop w:val="0"/>
              <w:marBottom w:val="0"/>
              <w:divBdr>
                <w:top w:val="none" w:sz="0" w:space="0" w:color="auto"/>
                <w:left w:val="none" w:sz="0" w:space="0" w:color="auto"/>
                <w:bottom w:val="none" w:sz="0" w:space="0" w:color="auto"/>
                <w:right w:val="none" w:sz="0" w:space="0" w:color="auto"/>
              </w:divBdr>
            </w:div>
            <w:div w:id="624383967">
              <w:marLeft w:val="0"/>
              <w:marRight w:val="0"/>
              <w:marTop w:val="0"/>
              <w:marBottom w:val="0"/>
              <w:divBdr>
                <w:top w:val="none" w:sz="0" w:space="0" w:color="auto"/>
                <w:left w:val="none" w:sz="0" w:space="0" w:color="auto"/>
                <w:bottom w:val="none" w:sz="0" w:space="0" w:color="auto"/>
                <w:right w:val="none" w:sz="0" w:space="0" w:color="auto"/>
              </w:divBdr>
            </w:div>
            <w:div w:id="845826392">
              <w:marLeft w:val="0"/>
              <w:marRight w:val="0"/>
              <w:marTop w:val="0"/>
              <w:marBottom w:val="0"/>
              <w:divBdr>
                <w:top w:val="none" w:sz="0" w:space="0" w:color="auto"/>
                <w:left w:val="none" w:sz="0" w:space="0" w:color="auto"/>
                <w:bottom w:val="none" w:sz="0" w:space="0" w:color="auto"/>
                <w:right w:val="none" w:sz="0" w:space="0" w:color="auto"/>
              </w:divBdr>
            </w:div>
            <w:div w:id="14046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7549">
      <w:bodyDiv w:val="1"/>
      <w:marLeft w:val="0"/>
      <w:marRight w:val="0"/>
      <w:marTop w:val="0"/>
      <w:marBottom w:val="0"/>
      <w:divBdr>
        <w:top w:val="none" w:sz="0" w:space="0" w:color="auto"/>
        <w:left w:val="none" w:sz="0" w:space="0" w:color="auto"/>
        <w:bottom w:val="none" w:sz="0" w:space="0" w:color="auto"/>
        <w:right w:val="none" w:sz="0" w:space="0" w:color="auto"/>
      </w:divBdr>
    </w:div>
    <w:div w:id="1588464282">
      <w:bodyDiv w:val="1"/>
      <w:marLeft w:val="0"/>
      <w:marRight w:val="0"/>
      <w:marTop w:val="0"/>
      <w:marBottom w:val="0"/>
      <w:divBdr>
        <w:top w:val="none" w:sz="0" w:space="0" w:color="auto"/>
        <w:left w:val="none" w:sz="0" w:space="0" w:color="auto"/>
        <w:bottom w:val="none" w:sz="0" w:space="0" w:color="auto"/>
        <w:right w:val="none" w:sz="0" w:space="0" w:color="auto"/>
      </w:divBdr>
      <w:divsChild>
        <w:div w:id="303195446">
          <w:marLeft w:val="0"/>
          <w:marRight w:val="0"/>
          <w:marTop w:val="0"/>
          <w:marBottom w:val="0"/>
          <w:divBdr>
            <w:top w:val="none" w:sz="0" w:space="0" w:color="auto"/>
            <w:left w:val="none" w:sz="0" w:space="0" w:color="auto"/>
            <w:bottom w:val="none" w:sz="0" w:space="0" w:color="auto"/>
            <w:right w:val="none" w:sz="0" w:space="0" w:color="auto"/>
          </w:divBdr>
        </w:div>
      </w:divsChild>
    </w:div>
    <w:div w:id="1732387822">
      <w:bodyDiv w:val="1"/>
      <w:marLeft w:val="0"/>
      <w:marRight w:val="0"/>
      <w:marTop w:val="0"/>
      <w:marBottom w:val="0"/>
      <w:divBdr>
        <w:top w:val="none" w:sz="0" w:space="0" w:color="auto"/>
        <w:left w:val="none" w:sz="0" w:space="0" w:color="auto"/>
        <w:bottom w:val="none" w:sz="0" w:space="0" w:color="auto"/>
        <w:right w:val="none" w:sz="0" w:space="0" w:color="auto"/>
      </w:divBdr>
      <w:divsChild>
        <w:div w:id="1016269781">
          <w:marLeft w:val="1166"/>
          <w:marRight w:val="0"/>
          <w:marTop w:val="134"/>
          <w:marBottom w:val="0"/>
          <w:divBdr>
            <w:top w:val="none" w:sz="0" w:space="0" w:color="auto"/>
            <w:left w:val="none" w:sz="0" w:space="0" w:color="auto"/>
            <w:bottom w:val="none" w:sz="0" w:space="0" w:color="auto"/>
            <w:right w:val="none" w:sz="0" w:space="0" w:color="auto"/>
          </w:divBdr>
        </w:div>
      </w:divsChild>
    </w:div>
    <w:div w:id="1788506727">
      <w:bodyDiv w:val="1"/>
      <w:marLeft w:val="0"/>
      <w:marRight w:val="0"/>
      <w:marTop w:val="0"/>
      <w:marBottom w:val="0"/>
      <w:divBdr>
        <w:top w:val="none" w:sz="0" w:space="0" w:color="auto"/>
        <w:left w:val="none" w:sz="0" w:space="0" w:color="auto"/>
        <w:bottom w:val="none" w:sz="0" w:space="0" w:color="auto"/>
        <w:right w:val="none" w:sz="0" w:space="0" w:color="auto"/>
      </w:divBdr>
      <w:divsChild>
        <w:div w:id="93012856">
          <w:marLeft w:val="0"/>
          <w:marRight w:val="0"/>
          <w:marTop w:val="0"/>
          <w:marBottom w:val="0"/>
          <w:divBdr>
            <w:top w:val="none" w:sz="0" w:space="0" w:color="auto"/>
            <w:left w:val="none" w:sz="0" w:space="0" w:color="auto"/>
            <w:bottom w:val="none" w:sz="0" w:space="0" w:color="auto"/>
            <w:right w:val="none" w:sz="0" w:space="0" w:color="auto"/>
          </w:divBdr>
          <w:divsChild>
            <w:div w:id="255671324">
              <w:marLeft w:val="0"/>
              <w:marRight w:val="0"/>
              <w:marTop w:val="0"/>
              <w:marBottom w:val="0"/>
              <w:divBdr>
                <w:top w:val="none" w:sz="0" w:space="0" w:color="auto"/>
                <w:left w:val="none" w:sz="0" w:space="0" w:color="auto"/>
                <w:bottom w:val="none" w:sz="0" w:space="0" w:color="auto"/>
                <w:right w:val="none" w:sz="0" w:space="0" w:color="auto"/>
              </w:divBdr>
            </w:div>
            <w:div w:id="957178815">
              <w:marLeft w:val="0"/>
              <w:marRight w:val="0"/>
              <w:marTop w:val="0"/>
              <w:marBottom w:val="0"/>
              <w:divBdr>
                <w:top w:val="none" w:sz="0" w:space="0" w:color="auto"/>
                <w:left w:val="none" w:sz="0" w:space="0" w:color="auto"/>
                <w:bottom w:val="none" w:sz="0" w:space="0" w:color="auto"/>
                <w:right w:val="none" w:sz="0" w:space="0" w:color="auto"/>
              </w:divBdr>
            </w:div>
            <w:div w:id="1200126952">
              <w:marLeft w:val="0"/>
              <w:marRight w:val="0"/>
              <w:marTop w:val="0"/>
              <w:marBottom w:val="0"/>
              <w:divBdr>
                <w:top w:val="none" w:sz="0" w:space="0" w:color="auto"/>
                <w:left w:val="none" w:sz="0" w:space="0" w:color="auto"/>
                <w:bottom w:val="none" w:sz="0" w:space="0" w:color="auto"/>
                <w:right w:val="none" w:sz="0" w:space="0" w:color="auto"/>
              </w:divBdr>
            </w:div>
            <w:div w:id="155064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3080">
      <w:bodyDiv w:val="1"/>
      <w:marLeft w:val="0"/>
      <w:marRight w:val="0"/>
      <w:marTop w:val="0"/>
      <w:marBottom w:val="0"/>
      <w:divBdr>
        <w:top w:val="none" w:sz="0" w:space="0" w:color="auto"/>
        <w:left w:val="none" w:sz="0" w:space="0" w:color="auto"/>
        <w:bottom w:val="none" w:sz="0" w:space="0" w:color="auto"/>
        <w:right w:val="none" w:sz="0" w:space="0" w:color="auto"/>
      </w:divBdr>
      <w:divsChild>
        <w:div w:id="771625891">
          <w:marLeft w:val="0"/>
          <w:marRight w:val="0"/>
          <w:marTop w:val="0"/>
          <w:marBottom w:val="0"/>
          <w:divBdr>
            <w:top w:val="none" w:sz="0" w:space="0" w:color="auto"/>
            <w:left w:val="none" w:sz="0" w:space="0" w:color="auto"/>
            <w:bottom w:val="none" w:sz="0" w:space="0" w:color="auto"/>
            <w:right w:val="none" w:sz="0" w:space="0" w:color="auto"/>
          </w:divBdr>
          <w:divsChild>
            <w:div w:id="19567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6F1EDBE</Template>
  <TotalTime>0</TotalTime>
  <Pages>8</Pages>
  <Words>1755</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Assignment-Semester2,2003</vt:lpstr>
    </vt:vector>
  </TitlesOfParts>
  <Company>UNITEC Institute of Technology</Company>
  <LinksUpToDate>false</LinksUpToDate>
  <CharactersWithSpaces>10691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Assignment-Semester2,2003</dc:title>
  <dc:subject>Assignment Part B in Data and Databases</dc:subject>
  <dc:creator>Caroline King</dc:creator>
  <cp:lastModifiedBy>Windows User</cp:lastModifiedBy>
  <cp:revision>2</cp:revision>
  <cp:lastPrinted>2013-08-08T00:53:00Z</cp:lastPrinted>
  <dcterms:created xsi:type="dcterms:W3CDTF">2013-08-13T01:27:00Z</dcterms:created>
  <dcterms:modified xsi:type="dcterms:W3CDTF">2013-08-13T01:27:00Z</dcterms:modified>
</cp:coreProperties>
</file>